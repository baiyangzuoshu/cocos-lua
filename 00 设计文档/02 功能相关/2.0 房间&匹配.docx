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611A9E3B" w:rsidR="00DC70DD" w:rsidRPr="005533B5" w:rsidRDefault="00C92DD9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 w:rsidRPr="005533B5">
        <w:rPr>
          <w:rFonts w:ascii="微软雅黑" w:hAnsi="微软雅黑" w:hint="eastAsia"/>
          <w:b/>
          <w:sz w:val="28"/>
          <w:szCs w:val="28"/>
        </w:rPr>
        <w:t>房间&amp;匹配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:rsidRPr="005533B5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Pr="005533B5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 w:rsidRPr="005533B5"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Pr="005533B5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 w:rsidRPr="005533B5"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Pr="005533B5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 w:rsidRPr="005533B5"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Pr="005533B5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 w:rsidRPr="005533B5"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:rsidRPr="005533B5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Pr="005533B5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 w:rsidRPr="005533B5"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Pr="005533B5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64A14427" w:rsidR="00797C7A" w:rsidRPr="005533B5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 w:rsidRPr="005533B5">
              <w:rPr>
                <w:rFonts w:ascii="微软雅黑" w:hAnsi="微软雅黑" w:hint="eastAsia"/>
                <w:kern w:val="0"/>
              </w:rPr>
              <w:t>202</w:t>
            </w:r>
            <w:r w:rsidR="0028662E" w:rsidRPr="005533B5">
              <w:rPr>
                <w:rFonts w:ascii="微软雅黑" w:hAnsi="微软雅黑"/>
                <w:kern w:val="0"/>
              </w:rPr>
              <w:t>1</w:t>
            </w:r>
            <w:r w:rsidRPr="005533B5">
              <w:rPr>
                <w:rFonts w:ascii="微软雅黑" w:hAnsi="微软雅黑" w:hint="eastAsia"/>
                <w:kern w:val="0"/>
              </w:rPr>
              <w:t>-</w:t>
            </w:r>
            <w:r w:rsidR="0028662E" w:rsidRPr="005533B5">
              <w:rPr>
                <w:rFonts w:ascii="微软雅黑" w:hAnsi="微软雅黑"/>
                <w:kern w:val="0"/>
              </w:rPr>
              <w:t>10</w:t>
            </w:r>
            <w:r w:rsidRPr="005533B5">
              <w:rPr>
                <w:rFonts w:ascii="微软雅黑" w:hAnsi="微软雅黑" w:hint="eastAsia"/>
                <w:kern w:val="0"/>
              </w:rPr>
              <w:t>-2</w:t>
            </w:r>
            <w:r w:rsidR="0028662E" w:rsidRPr="005533B5">
              <w:rPr>
                <w:rFonts w:ascii="微软雅黑" w:hAnsi="微软雅黑"/>
                <w:kern w:val="0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Pr="005533B5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 w:rsidRPr="005533B5"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:rsidRPr="005533B5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Pr="005533B5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Pr="005533B5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Pr="005533B5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Pr="005533B5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:rsidRPr="005533B5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Pr="005533B5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Pr="005533B5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Pr="005533B5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Pr="005533B5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Pr="005533B5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Pr="005533B5" w:rsidRDefault="00797C7A">
      <w:pPr>
        <w:widowControl/>
        <w:jc w:val="left"/>
        <w:rPr>
          <w:rFonts w:ascii="微软雅黑" w:hAnsi="微软雅黑"/>
        </w:rPr>
      </w:pPr>
    </w:p>
    <w:p w14:paraId="4996E9C7" w14:textId="559F8DEA" w:rsidR="002225C4" w:rsidRPr="005533B5" w:rsidRDefault="002225C4" w:rsidP="002225C4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界面</w:t>
      </w:r>
      <w:r w:rsidRPr="005533B5">
        <w:rPr>
          <w:rFonts w:ascii="微软雅黑" w:hAnsi="微软雅黑"/>
        </w:rPr>
        <w:t>相关</w:t>
      </w:r>
    </w:p>
    <w:p w14:paraId="4B068844" w14:textId="52366CE9" w:rsidR="007A45B7" w:rsidRPr="005533B5" w:rsidRDefault="007A45B7" w:rsidP="007A45B7">
      <w:pPr>
        <w:pStyle w:val="2"/>
        <w:tabs>
          <w:tab w:val="clear" w:pos="432"/>
        </w:tabs>
      </w:pPr>
      <w:r>
        <w:rPr>
          <w:rFonts w:hint="eastAsia"/>
        </w:rPr>
        <w:t>匹配等待</w:t>
      </w:r>
    </w:p>
    <w:p w14:paraId="71244395" w14:textId="6662A37C" w:rsidR="007A45B7" w:rsidRPr="005533B5" w:rsidRDefault="0061038F" w:rsidP="007A45B7">
      <w:pPr>
        <w:numPr>
          <w:ilvl w:val="0"/>
          <w:numId w:val="5"/>
        </w:numPr>
      </w:pPr>
      <w:r>
        <w:rPr>
          <w:rFonts w:hint="eastAsia"/>
        </w:rPr>
        <w:t>直接使用通用</w:t>
      </w:r>
      <w:r w:rsidR="002A1D5C">
        <w:rPr>
          <w:rFonts w:hint="eastAsia"/>
        </w:rPr>
        <w:t>对局</w:t>
      </w:r>
      <w:r>
        <w:rPr>
          <w:rFonts w:hint="eastAsia"/>
        </w:rPr>
        <w:t>界面做底，加上</w:t>
      </w:r>
      <w:proofErr w:type="gramStart"/>
      <w:r>
        <w:rPr>
          <w:rFonts w:hint="eastAsia"/>
        </w:rPr>
        <w:t>小弹窗描述</w:t>
      </w:r>
      <w:proofErr w:type="gramEnd"/>
      <w:r>
        <w:rPr>
          <w:rFonts w:hint="eastAsia"/>
        </w:rPr>
        <w:t>等待状态</w:t>
      </w:r>
    </w:p>
    <w:p w14:paraId="43DF6448" w14:textId="79221B48" w:rsidR="007A45B7" w:rsidRPr="00D934F6" w:rsidRDefault="00B406B2" w:rsidP="007A45B7">
      <w:pPr>
        <w:pStyle w:val="2"/>
        <w:tabs>
          <w:tab w:val="clear" w:pos="432"/>
        </w:tabs>
        <w:rPr>
          <w:highlight w:val="darkGray"/>
        </w:rPr>
      </w:pPr>
      <w:r w:rsidRPr="00D934F6">
        <w:rPr>
          <w:rFonts w:hint="eastAsia"/>
          <w:highlight w:val="darkGray"/>
        </w:rPr>
        <w:t>创建私人房间</w:t>
      </w:r>
    </w:p>
    <w:p w14:paraId="6C16FF56" w14:textId="2036374E" w:rsidR="007A45B7" w:rsidRPr="00D934F6" w:rsidRDefault="00517B1E" w:rsidP="007A45B7">
      <w:pPr>
        <w:numPr>
          <w:ilvl w:val="0"/>
          <w:numId w:val="5"/>
        </w:numPr>
        <w:rPr>
          <w:highlight w:val="darkGray"/>
        </w:rPr>
      </w:pPr>
      <w:r w:rsidRPr="00D934F6">
        <w:rPr>
          <w:rFonts w:hint="eastAsia"/>
          <w:highlight w:val="darkGray"/>
        </w:rPr>
        <w:t>参考老嘿嘿，加入房间名</w:t>
      </w:r>
      <w:r w:rsidRPr="00D934F6">
        <w:rPr>
          <w:rFonts w:hint="eastAsia"/>
          <w:highlight w:val="darkGray"/>
        </w:rPr>
        <w:t>&amp;</w:t>
      </w:r>
      <w:r w:rsidRPr="00D934F6">
        <w:rPr>
          <w:rFonts w:hint="eastAsia"/>
          <w:highlight w:val="darkGray"/>
        </w:rPr>
        <w:t>密码设定区</w:t>
      </w:r>
    </w:p>
    <w:p w14:paraId="4532B827" w14:textId="77777777" w:rsidR="00DC70DD" w:rsidRPr="005533B5" w:rsidRDefault="00DC70DD">
      <w:pPr>
        <w:rPr>
          <w:rFonts w:ascii="微软雅黑" w:hAnsi="微软雅黑"/>
        </w:rPr>
      </w:pPr>
    </w:p>
    <w:p w14:paraId="0AF9EB7E" w14:textId="77777777" w:rsidR="003066CC" w:rsidRPr="005533B5" w:rsidRDefault="003066CC" w:rsidP="003066CC">
      <w:pPr>
        <w:pStyle w:val="1"/>
        <w:rPr>
          <w:rFonts w:ascii="微软雅黑" w:hAnsi="微软雅黑"/>
        </w:rPr>
      </w:pPr>
      <w:r w:rsidRPr="005533B5">
        <w:rPr>
          <w:rFonts w:ascii="微软雅黑" w:hAnsi="微软雅黑"/>
        </w:rPr>
        <w:t>逻辑相关</w:t>
      </w:r>
    </w:p>
    <w:p w14:paraId="102C8EA9" w14:textId="1AFB14F8" w:rsidR="00CC2E28" w:rsidRPr="005533B5" w:rsidRDefault="00BF7EAA" w:rsidP="00CC2E28">
      <w:pPr>
        <w:pStyle w:val="2"/>
        <w:tabs>
          <w:tab w:val="clear" w:pos="432"/>
        </w:tabs>
      </w:pPr>
      <w:r w:rsidRPr="005533B5">
        <w:rPr>
          <w:rFonts w:hint="eastAsia"/>
        </w:rPr>
        <w:t>游戏</w:t>
      </w:r>
      <w:r w:rsidR="00EC0FC1" w:rsidRPr="005533B5">
        <w:rPr>
          <w:rFonts w:hint="eastAsia"/>
        </w:rPr>
        <w:t>大厅</w:t>
      </w:r>
    </w:p>
    <w:p w14:paraId="27F01A76" w14:textId="7B3B4B51" w:rsidR="00CC2E28" w:rsidRPr="005533B5" w:rsidRDefault="005B3D82" w:rsidP="00F85412">
      <w:pPr>
        <w:pStyle w:val="3"/>
        <w:tabs>
          <w:tab w:val="clear" w:pos="432"/>
        </w:tabs>
      </w:pPr>
      <w:r w:rsidRPr="005533B5">
        <w:rPr>
          <w:rFonts w:hint="eastAsia"/>
        </w:rPr>
        <w:t>游戏</w:t>
      </w:r>
      <w:r w:rsidR="00353561" w:rsidRPr="005533B5">
        <w:rPr>
          <w:rFonts w:hint="eastAsia"/>
        </w:rPr>
        <w:t>类型</w:t>
      </w:r>
    </w:p>
    <w:p w14:paraId="3D94F531" w14:textId="689FC24A" w:rsidR="00F85412" w:rsidRPr="005533B5" w:rsidRDefault="003E7309" w:rsidP="00F85412">
      <w:pPr>
        <w:numPr>
          <w:ilvl w:val="0"/>
          <w:numId w:val="5"/>
        </w:numPr>
      </w:pPr>
      <w:r w:rsidRPr="005533B5">
        <w:rPr>
          <w:rFonts w:hint="eastAsia"/>
        </w:rPr>
        <w:t>枚举【</w:t>
      </w:r>
      <w:proofErr w:type="spellStart"/>
      <w:r w:rsidRPr="005533B5">
        <w:rPr>
          <w:rFonts w:hint="eastAsia"/>
        </w:rPr>
        <w:t>Game</w:t>
      </w:r>
      <w:r w:rsidRPr="005533B5">
        <w:t>T</w:t>
      </w:r>
      <w:r w:rsidRPr="005533B5">
        <w:rPr>
          <w:rFonts w:hint="eastAsia"/>
        </w:rPr>
        <w:t>ype</w:t>
      </w:r>
      <w:proofErr w:type="spellEnd"/>
      <w:r w:rsidRPr="005533B5">
        <w:rPr>
          <w:rFonts w:hint="eastAsia"/>
        </w:rPr>
        <w:t>】</w:t>
      </w:r>
    </w:p>
    <w:p w14:paraId="009CD74B" w14:textId="11F8A95A" w:rsidR="006A58C1" w:rsidRPr="005533B5" w:rsidRDefault="006A58C1" w:rsidP="00685999">
      <w:pPr>
        <w:numPr>
          <w:ilvl w:val="1"/>
          <w:numId w:val="5"/>
        </w:numPr>
      </w:pPr>
      <w:proofErr w:type="spellStart"/>
      <w:r w:rsidRPr="005533B5">
        <w:rPr>
          <w:rFonts w:hint="eastAsia"/>
        </w:rPr>
        <w:t>EnumerationConfig</w:t>
      </w:r>
      <w:proofErr w:type="spellEnd"/>
      <w:r w:rsidRPr="005533B5">
        <w:rPr>
          <w:rFonts w:hint="eastAsia"/>
        </w:rPr>
        <w:t>【枚举配置】表</w:t>
      </w:r>
    </w:p>
    <w:p w14:paraId="53ED7CDB" w14:textId="461CDFAE" w:rsidR="00685999" w:rsidRPr="005533B5" w:rsidRDefault="00685999" w:rsidP="00685999">
      <w:pPr>
        <w:numPr>
          <w:ilvl w:val="1"/>
          <w:numId w:val="5"/>
        </w:numPr>
      </w:pPr>
      <w:r w:rsidRPr="005533B5">
        <w:rPr>
          <w:rFonts w:hint="eastAsia"/>
        </w:rPr>
        <w:t>【吹牛</w:t>
      </w:r>
      <w:r w:rsidR="006A58C1" w:rsidRPr="005533B5">
        <w:rPr>
          <w:rFonts w:hint="eastAsia"/>
        </w:rPr>
        <w:t>模式</w:t>
      </w:r>
      <w:r w:rsidRPr="005533B5">
        <w:rPr>
          <w:rFonts w:hint="eastAsia"/>
        </w:rPr>
        <w:t>】，</w:t>
      </w:r>
      <w:r w:rsidRPr="005533B5">
        <w:rPr>
          <w:rFonts w:hint="eastAsia"/>
        </w:rPr>
        <w:t>value</w:t>
      </w:r>
      <w:r w:rsidRPr="005533B5">
        <w:rPr>
          <w:rFonts w:hint="eastAsia"/>
        </w:rPr>
        <w:t>值为</w:t>
      </w:r>
      <w:r w:rsidRPr="005533B5">
        <w:rPr>
          <w:rFonts w:hint="eastAsia"/>
        </w:rPr>
        <w:t>1</w:t>
      </w:r>
    </w:p>
    <w:p w14:paraId="751EE3EA" w14:textId="77777777" w:rsidR="00F85412" w:rsidRPr="005533B5" w:rsidRDefault="00F85412" w:rsidP="00F85412">
      <w:pPr>
        <w:pStyle w:val="3"/>
      </w:pPr>
      <w:r w:rsidRPr="005533B5">
        <w:rPr>
          <w:rFonts w:hint="eastAsia"/>
        </w:rPr>
        <w:t>进入大厅</w:t>
      </w:r>
    </w:p>
    <w:p w14:paraId="4133DAF0" w14:textId="44E56A65" w:rsidR="00CC2E28" w:rsidRPr="005533B5" w:rsidRDefault="00501421" w:rsidP="004C49C5">
      <w:pPr>
        <w:numPr>
          <w:ilvl w:val="0"/>
          <w:numId w:val="5"/>
        </w:numPr>
      </w:pPr>
      <w:r w:rsidRPr="005533B5">
        <w:rPr>
          <w:rFonts w:hint="eastAsia"/>
        </w:rPr>
        <w:t>每个游戏类型都有自己独立的</w:t>
      </w:r>
      <w:r w:rsidR="00A22593" w:rsidRPr="005533B5">
        <w:rPr>
          <w:rFonts w:hint="eastAsia"/>
        </w:rPr>
        <w:t>游戏</w:t>
      </w:r>
      <w:r w:rsidRPr="005533B5">
        <w:rPr>
          <w:rFonts w:hint="eastAsia"/>
        </w:rPr>
        <w:t>大厅</w:t>
      </w:r>
    </w:p>
    <w:p w14:paraId="14BA1B7A" w14:textId="42D59766" w:rsidR="00501421" w:rsidRPr="005533B5" w:rsidRDefault="00A22593" w:rsidP="00CC2E28">
      <w:pPr>
        <w:numPr>
          <w:ilvl w:val="1"/>
          <w:numId w:val="5"/>
        </w:numPr>
      </w:pPr>
      <w:r w:rsidRPr="005533B5">
        <w:rPr>
          <w:rFonts w:hint="eastAsia"/>
        </w:rPr>
        <w:t>从主页</w:t>
      </w:r>
      <w:r w:rsidR="00501421" w:rsidRPr="005533B5">
        <w:rPr>
          <w:rFonts w:hint="eastAsia"/>
        </w:rPr>
        <w:t>点击</w:t>
      </w:r>
      <w:r w:rsidRPr="005533B5">
        <w:rPr>
          <w:rFonts w:hint="eastAsia"/>
        </w:rPr>
        <w:t>对应的</w:t>
      </w:r>
      <w:r w:rsidR="00577C44" w:rsidRPr="005533B5">
        <w:rPr>
          <w:rFonts w:hint="eastAsia"/>
        </w:rPr>
        <w:t>【</w:t>
      </w:r>
      <w:r w:rsidRPr="005533B5">
        <w:rPr>
          <w:rFonts w:hint="eastAsia"/>
        </w:rPr>
        <w:t>游戏模式入口</w:t>
      </w:r>
      <w:r w:rsidR="00577C44" w:rsidRPr="005533B5">
        <w:rPr>
          <w:rFonts w:hint="eastAsia"/>
        </w:rPr>
        <w:t>】</w:t>
      </w:r>
      <w:r w:rsidRPr="005533B5">
        <w:rPr>
          <w:rFonts w:hint="eastAsia"/>
        </w:rPr>
        <w:t>，</w:t>
      </w:r>
      <w:r w:rsidR="00501421" w:rsidRPr="005533B5">
        <w:rPr>
          <w:rFonts w:hint="eastAsia"/>
        </w:rPr>
        <w:t>进入该类型的游戏大厅</w:t>
      </w:r>
    </w:p>
    <w:p w14:paraId="7379F92E" w14:textId="6B4969C3" w:rsidR="008C64A3" w:rsidRPr="00D934F6" w:rsidRDefault="00E43D5F" w:rsidP="008C64A3">
      <w:pPr>
        <w:numPr>
          <w:ilvl w:val="1"/>
          <w:numId w:val="5"/>
        </w:numPr>
        <w:rPr>
          <w:highlight w:val="darkGray"/>
        </w:rPr>
      </w:pPr>
      <w:r w:rsidRPr="00D934F6">
        <w:rPr>
          <w:rFonts w:hint="eastAsia"/>
          <w:highlight w:val="darkGray"/>
        </w:rPr>
        <w:t>在入口处可以看到大厅内的</w:t>
      </w:r>
      <w:r w:rsidR="008C64A3" w:rsidRPr="00D934F6">
        <w:rPr>
          <w:rFonts w:hint="eastAsia"/>
          <w:highlight w:val="darkGray"/>
        </w:rPr>
        <w:t>人数</w:t>
      </w:r>
    </w:p>
    <w:p w14:paraId="4DF65F22" w14:textId="107EED59" w:rsidR="00686E2B" w:rsidRPr="005533B5" w:rsidRDefault="000C34F5" w:rsidP="00686E2B">
      <w:pPr>
        <w:numPr>
          <w:ilvl w:val="0"/>
          <w:numId w:val="5"/>
        </w:numPr>
      </w:pPr>
      <w:r w:rsidRPr="005533B5">
        <w:rPr>
          <w:rFonts w:hint="eastAsia"/>
        </w:rPr>
        <w:t>进入大厅后，玩家进入匹配状态，等待系统为其分配游戏房间</w:t>
      </w:r>
    </w:p>
    <w:p w14:paraId="1FECAC8D" w14:textId="77777777" w:rsidR="00B53CD4" w:rsidRPr="005533B5" w:rsidRDefault="00B53CD4" w:rsidP="00B53CD4"/>
    <w:p w14:paraId="6D8F9091" w14:textId="0F5C9E66" w:rsidR="00B47515" w:rsidRPr="005533B5" w:rsidRDefault="00265909" w:rsidP="00265909">
      <w:pPr>
        <w:pStyle w:val="2"/>
        <w:tabs>
          <w:tab w:val="clear" w:pos="432"/>
        </w:tabs>
      </w:pPr>
      <w:r w:rsidRPr="005533B5">
        <w:rPr>
          <w:rFonts w:hint="eastAsia"/>
        </w:rPr>
        <w:t>游戏房间</w:t>
      </w:r>
    </w:p>
    <w:p w14:paraId="155F29EF" w14:textId="25C261BE" w:rsidR="00F12A07" w:rsidRPr="005533B5" w:rsidRDefault="00397299" w:rsidP="00F12A07">
      <w:pPr>
        <w:pStyle w:val="3"/>
      </w:pPr>
      <w:r w:rsidRPr="005533B5">
        <w:rPr>
          <w:rFonts w:hint="eastAsia"/>
        </w:rPr>
        <w:t>房间类型</w:t>
      </w:r>
    </w:p>
    <w:p w14:paraId="79230511" w14:textId="00591F3F" w:rsidR="00265909" w:rsidRPr="005533B5" w:rsidRDefault="00AB1957" w:rsidP="00265909">
      <w:pPr>
        <w:numPr>
          <w:ilvl w:val="0"/>
          <w:numId w:val="5"/>
        </w:numPr>
      </w:pPr>
      <w:r w:rsidRPr="005533B5">
        <w:rPr>
          <w:rFonts w:hint="eastAsia"/>
        </w:rPr>
        <w:t>枚举【</w:t>
      </w:r>
      <w:proofErr w:type="spellStart"/>
      <w:r w:rsidRPr="005533B5">
        <w:rPr>
          <w:rFonts w:hint="eastAsia"/>
        </w:rPr>
        <w:t>RoomType</w:t>
      </w:r>
      <w:proofErr w:type="spellEnd"/>
      <w:r w:rsidRPr="005533B5">
        <w:rPr>
          <w:rFonts w:hint="eastAsia"/>
        </w:rPr>
        <w:t>】</w:t>
      </w:r>
    </w:p>
    <w:p w14:paraId="29EFCA98" w14:textId="77777777" w:rsidR="00AB1957" w:rsidRPr="005533B5" w:rsidRDefault="00AB1957" w:rsidP="00AB1957">
      <w:pPr>
        <w:numPr>
          <w:ilvl w:val="1"/>
          <w:numId w:val="5"/>
        </w:numPr>
      </w:pPr>
      <w:proofErr w:type="spellStart"/>
      <w:r w:rsidRPr="005533B5">
        <w:rPr>
          <w:rFonts w:hint="eastAsia"/>
        </w:rPr>
        <w:t>EnumerationConfig</w:t>
      </w:r>
      <w:proofErr w:type="spellEnd"/>
      <w:r w:rsidRPr="005533B5">
        <w:rPr>
          <w:rFonts w:hint="eastAsia"/>
        </w:rPr>
        <w:t>【枚举配置】表</w:t>
      </w:r>
    </w:p>
    <w:p w14:paraId="545CF447" w14:textId="14D8FEC4" w:rsidR="00E5722B" w:rsidRPr="005533B5" w:rsidRDefault="00E5722B" w:rsidP="00E5722B">
      <w:pPr>
        <w:numPr>
          <w:ilvl w:val="1"/>
          <w:numId w:val="5"/>
        </w:numPr>
      </w:pPr>
      <w:r w:rsidRPr="005533B5">
        <w:rPr>
          <w:rFonts w:hint="eastAsia"/>
        </w:rPr>
        <w:t>【公共房】，</w:t>
      </w:r>
      <w:r w:rsidR="00FF3D23" w:rsidRPr="005533B5">
        <w:rPr>
          <w:rFonts w:hint="eastAsia"/>
        </w:rPr>
        <w:t>系统创建的房间，用来匹配；</w:t>
      </w:r>
      <w:r w:rsidRPr="005533B5">
        <w:rPr>
          <w:rFonts w:hint="eastAsia"/>
        </w:rPr>
        <w:t>value</w:t>
      </w:r>
      <w:r w:rsidRPr="005533B5">
        <w:rPr>
          <w:rFonts w:hint="eastAsia"/>
        </w:rPr>
        <w:t>值为</w:t>
      </w:r>
      <w:r w:rsidRPr="005533B5">
        <w:rPr>
          <w:rFonts w:hint="eastAsia"/>
        </w:rPr>
        <w:t>1</w:t>
      </w:r>
    </w:p>
    <w:p w14:paraId="3676B16A" w14:textId="63964BE4" w:rsidR="007C2FA2" w:rsidRPr="005533B5" w:rsidRDefault="007C2FA2" w:rsidP="007C2FA2">
      <w:pPr>
        <w:numPr>
          <w:ilvl w:val="1"/>
          <w:numId w:val="5"/>
        </w:numPr>
      </w:pPr>
      <w:r w:rsidRPr="005533B5">
        <w:rPr>
          <w:rFonts w:hint="eastAsia"/>
        </w:rPr>
        <w:lastRenderedPageBreak/>
        <w:t>【私人房】，</w:t>
      </w:r>
      <w:r w:rsidR="00FF3D23" w:rsidRPr="005533B5">
        <w:rPr>
          <w:rFonts w:hint="eastAsia"/>
        </w:rPr>
        <w:t>玩家创建的房间，不会被匹配</w:t>
      </w:r>
      <w:r w:rsidR="0053019E" w:rsidRPr="005533B5">
        <w:rPr>
          <w:rFonts w:hint="eastAsia"/>
        </w:rPr>
        <w:t>；</w:t>
      </w:r>
      <w:r w:rsidRPr="005533B5">
        <w:rPr>
          <w:rFonts w:hint="eastAsia"/>
        </w:rPr>
        <w:t>value</w:t>
      </w:r>
      <w:r w:rsidRPr="005533B5">
        <w:rPr>
          <w:rFonts w:hint="eastAsia"/>
        </w:rPr>
        <w:t>值为</w:t>
      </w:r>
      <w:r w:rsidR="0097059F" w:rsidRPr="005533B5">
        <w:rPr>
          <w:rFonts w:hint="eastAsia"/>
        </w:rPr>
        <w:t>2</w:t>
      </w:r>
    </w:p>
    <w:p w14:paraId="6B5D5BEE" w14:textId="4F3D660D" w:rsidR="00E06C5D" w:rsidRPr="005533B5" w:rsidRDefault="007D46B9" w:rsidP="00E06C5D">
      <w:pPr>
        <w:pStyle w:val="3"/>
      </w:pPr>
      <w:r w:rsidRPr="005533B5">
        <w:rPr>
          <w:rFonts w:hint="eastAsia"/>
        </w:rPr>
        <w:t>房间</w:t>
      </w:r>
      <w:r w:rsidR="0064769C" w:rsidRPr="005533B5">
        <w:rPr>
          <w:rFonts w:hint="eastAsia"/>
        </w:rPr>
        <w:t>属性</w:t>
      </w:r>
    </w:p>
    <w:p w14:paraId="2BDA6B48" w14:textId="051D25F2" w:rsidR="00C973C9" w:rsidRPr="005533B5" w:rsidRDefault="0002003C" w:rsidP="00C973C9">
      <w:pPr>
        <w:numPr>
          <w:ilvl w:val="0"/>
          <w:numId w:val="5"/>
        </w:numPr>
      </w:pPr>
      <w:r w:rsidRPr="005533B5">
        <w:rPr>
          <w:rFonts w:hint="eastAsia"/>
        </w:rPr>
        <w:t>人数上限：房间内的最大人数</w:t>
      </w:r>
    </w:p>
    <w:p w14:paraId="561B3EC0" w14:textId="28074D00" w:rsidR="0002003C" w:rsidRPr="005533B5" w:rsidRDefault="0002003C" w:rsidP="00C973C9">
      <w:pPr>
        <w:numPr>
          <w:ilvl w:val="0"/>
          <w:numId w:val="5"/>
        </w:numPr>
      </w:pPr>
      <w:r w:rsidRPr="005533B5">
        <w:rPr>
          <w:rFonts w:hint="eastAsia"/>
        </w:rPr>
        <w:t>房间背景：房间内使用的背景</w:t>
      </w:r>
    </w:p>
    <w:p w14:paraId="3B21B6E4" w14:textId="1798D8A9" w:rsidR="00CC1948" w:rsidRPr="005533B5" w:rsidRDefault="00CC1948" w:rsidP="00C973C9">
      <w:pPr>
        <w:numPr>
          <w:ilvl w:val="0"/>
          <w:numId w:val="5"/>
        </w:numPr>
      </w:pPr>
      <w:r w:rsidRPr="005533B5">
        <w:rPr>
          <w:rFonts w:hint="eastAsia"/>
        </w:rPr>
        <w:t>房间</w:t>
      </w:r>
      <w:r w:rsidRPr="005533B5">
        <w:rPr>
          <w:rFonts w:hint="eastAsia"/>
        </w:rPr>
        <w:t>BGM</w:t>
      </w:r>
      <w:r w:rsidRPr="005533B5">
        <w:rPr>
          <w:rFonts w:hint="eastAsia"/>
        </w:rPr>
        <w:t>：房间内使用的背景音乐</w:t>
      </w:r>
    </w:p>
    <w:p w14:paraId="0180DBB1" w14:textId="77777777" w:rsidR="0064769C" w:rsidRPr="005533B5" w:rsidRDefault="0064769C" w:rsidP="0064769C"/>
    <w:p w14:paraId="6EAA2639" w14:textId="5420CBEF" w:rsidR="00242EF7" w:rsidRPr="005533B5" w:rsidRDefault="003F271D" w:rsidP="0005394F">
      <w:pPr>
        <w:pStyle w:val="2"/>
        <w:tabs>
          <w:tab w:val="clear" w:pos="432"/>
        </w:tabs>
      </w:pPr>
      <w:r w:rsidRPr="005533B5">
        <w:rPr>
          <w:rFonts w:hint="eastAsia"/>
        </w:rPr>
        <w:t>天梯</w:t>
      </w:r>
      <w:r w:rsidR="00242EF7" w:rsidRPr="005533B5">
        <w:rPr>
          <w:rFonts w:hint="eastAsia"/>
        </w:rPr>
        <w:t>匹配</w:t>
      </w:r>
      <w:r w:rsidR="00242EF7" w:rsidRPr="005533B5">
        <w:rPr>
          <w:rFonts w:hint="eastAsia"/>
        </w:rPr>
        <w:t>&amp;</w:t>
      </w:r>
      <w:r w:rsidR="00242EF7" w:rsidRPr="005533B5">
        <w:rPr>
          <w:rFonts w:hint="eastAsia"/>
        </w:rPr>
        <w:t>创建</w:t>
      </w:r>
      <w:r w:rsidR="005D3F5D">
        <w:rPr>
          <w:rFonts w:hint="eastAsia"/>
        </w:rPr>
        <w:t>/</w:t>
      </w:r>
      <w:r w:rsidR="005D3F5D">
        <w:rPr>
          <w:rFonts w:hint="eastAsia"/>
        </w:rPr>
        <w:t>合并</w:t>
      </w:r>
      <w:r w:rsidR="00242EF7" w:rsidRPr="005533B5">
        <w:rPr>
          <w:rFonts w:hint="eastAsia"/>
        </w:rPr>
        <w:t>公共房间</w:t>
      </w:r>
    </w:p>
    <w:p w14:paraId="745FB69B" w14:textId="172D7009" w:rsidR="00C00CB4" w:rsidRPr="005533B5" w:rsidRDefault="00B33D65" w:rsidP="005E71F6">
      <w:pPr>
        <w:pStyle w:val="3"/>
      </w:pPr>
      <w:r w:rsidRPr="005533B5">
        <w:rPr>
          <w:rFonts w:hint="eastAsia"/>
        </w:rPr>
        <w:t>用房间构建天梯</w:t>
      </w:r>
    </w:p>
    <w:p w14:paraId="1DE1E02F" w14:textId="38E2E04E" w:rsidR="008815A4" w:rsidRPr="005533B5" w:rsidRDefault="008815A4" w:rsidP="008815A4">
      <w:pPr>
        <w:numPr>
          <w:ilvl w:val="0"/>
          <w:numId w:val="5"/>
        </w:numPr>
      </w:pPr>
      <w:proofErr w:type="spellStart"/>
      <w:r w:rsidRPr="005533B5">
        <w:rPr>
          <w:rFonts w:hint="eastAsia"/>
        </w:rPr>
        <w:t>RoomConfig</w:t>
      </w:r>
      <w:proofErr w:type="spellEnd"/>
      <w:r w:rsidRPr="005533B5">
        <w:rPr>
          <w:rFonts w:hint="eastAsia"/>
        </w:rPr>
        <w:t>【房间配置】表</w:t>
      </w:r>
    </w:p>
    <w:p w14:paraId="1E0CBD40" w14:textId="77777777" w:rsidR="00B33D65" w:rsidRPr="005533B5" w:rsidRDefault="00B33D65" w:rsidP="00395EE2">
      <w:pPr>
        <w:numPr>
          <w:ilvl w:val="1"/>
          <w:numId w:val="5"/>
        </w:numPr>
      </w:pPr>
      <w:r w:rsidRPr="005533B5">
        <w:rPr>
          <w:rFonts w:hint="eastAsia"/>
        </w:rPr>
        <w:t>同一【游戏类型】</w:t>
      </w:r>
    </w:p>
    <w:p w14:paraId="6D5C41B5" w14:textId="562133FD" w:rsidR="00B33D65" w:rsidRPr="005533B5" w:rsidRDefault="00B33D65" w:rsidP="00395EE2">
      <w:pPr>
        <w:numPr>
          <w:ilvl w:val="1"/>
          <w:numId w:val="5"/>
        </w:numPr>
      </w:pPr>
      <w:r w:rsidRPr="005533B5">
        <w:rPr>
          <w:rFonts w:hint="eastAsia"/>
        </w:rPr>
        <w:t>【房间类型】</w:t>
      </w:r>
      <w:r w:rsidRPr="005533B5">
        <w:rPr>
          <w:rFonts w:hint="eastAsia"/>
        </w:rPr>
        <w:t xml:space="preserve"> =</w:t>
      </w:r>
      <w:r w:rsidRPr="005533B5">
        <w:t xml:space="preserve"> </w:t>
      </w:r>
      <w:r w:rsidRPr="005533B5">
        <w:rPr>
          <w:rFonts w:hint="eastAsia"/>
        </w:rPr>
        <w:t>公共房</w:t>
      </w:r>
    </w:p>
    <w:p w14:paraId="7BE376BB" w14:textId="77777777" w:rsidR="00327598" w:rsidRPr="005533B5" w:rsidRDefault="00327598" w:rsidP="00395EE2">
      <w:pPr>
        <w:numPr>
          <w:ilvl w:val="1"/>
          <w:numId w:val="5"/>
        </w:numPr>
      </w:pPr>
      <w:r w:rsidRPr="005533B5">
        <w:rPr>
          <w:rFonts w:hint="eastAsia"/>
        </w:rPr>
        <w:t>【房间等级】自</w:t>
      </w:r>
      <w:r w:rsidRPr="005533B5">
        <w:rPr>
          <w:rFonts w:hint="eastAsia"/>
        </w:rPr>
        <w:t>1</w:t>
      </w:r>
      <w:r w:rsidRPr="005533B5">
        <w:rPr>
          <w:rFonts w:hint="eastAsia"/>
        </w:rPr>
        <w:t>开始，逐级升直至最高</w:t>
      </w:r>
    </w:p>
    <w:p w14:paraId="604ED958" w14:textId="62B77AF5" w:rsidR="00327598" w:rsidRPr="005533B5" w:rsidRDefault="00327598" w:rsidP="00395EE2">
      <w:pPr>
        <w:numPr>
          <w:ilvl w:val="1"/>
          <w:numId w:val="5"/>
        </w:numPr>
      </w:pPr>
      <w:r w:rsidRPr="005533B5">
        <w:rPr>
          <w:rFonts w:hint="eastAsia"/>
        </w:rPr>
        <w:t>以【筹码金币】字段，作为各天梯级别的分界</w:t>
      </w:r>
    </w:p>
    <w:p w14:paraId="2DB8CF9D" w14:textId="51F4827B" w:rsidR="005E71F6" w:rsidRPr="005533B5" w:rsidRDefault="003F271D" w:rsidP="005E71F6">
      <w:pPr>
        <w:pStyle w:val="3"/>
      </w:pPr>
      <w:r w:rsidRPr="005533B5">
        <w:rPr>
          <w:rFonts w:hint="eastAsia"/>
        </w:rPr>
        <w:t>天梯</w:t>
      </w:r>
      <w:r w:rsidR="00B549C5" w:rsidRPr="005533B5">
        <w:rPr>
          <w:rFonts w:hint="eastAsia"/>
        </w:rPr>
        <w:t>匹配</w:t>
      </w:r>
    </w:p>
    <w:p w14:paraId="248CB2BE" w14:textId="155AA844" w:rsidR="00B52104" w:rsidRDefault="00B52104" w:rsidP="00ED37EA">
      <w:pPr>
        <w:numPr>
          <w:ilvl w:val="0"/>
          <w:numId w:val="5"/>
        </w:numPr>
        <w:rPr>
          <w:ins w:id="0" w:author="Administrator" w:date="2022-10-31T14:36:00Z"/>
        </w:rPr>
      </w:pPr>
      <w:ins w:id="1" w:author="Administrator" w:date="2022-10-31T14:36:00Z">
        <w:r>
          <w:rPr>
            <w:rFonts w:hint="eastAsia"/>
          </w:rPr>
          <w:t>根据不同入口，将天梯拆为</w:t>
        </w:r>
        <w:r>
          <w:rPr>
            <w:rFonts w:hint="eastAsia"/>
          </w:rPr>
          <w:t>3</w:t>
        </w:r>
      </w:ins>
      <w:ins w:id="2" w:author="Administrator" w:date="2022-10-31T14:38:00Z">
        <w:r w:rsidR="00566BA1">
          <w:rPr>
            <w:rFonts w:hint="eastAsia"/>
          </w:rPr>
          <w:t>个段落</w:t>
        </w:r>
      </w:ins>
    </w:p>
    <w:p w14:paraId="7C5DFA19" w14:textId="77777777" w:rsidR="00B52104" w:rsidRDefault="00B52104">
      <w:pPr>
        <w:numPr>
          <w:ilvl w:val="1"/>
          <w:numId w:val="5"/>
        </w:numPr>
        <w:rPr>
          <w:ins w:id="3" w:author="Administrator" w:date="2022-10-31T14:36:00Z"/>
        </w:rPr>
        <w:pPrChange w:id="4" w:author="Administrator" w:date="2022-10-31T14:36:00Z">
          <w:pPr>
            <w:numPr>
              <w:numId w:val="5"/>
            </w:numPr>
            <w:ind w:left="845" w:hanging="420"/>
          </w:pPr>
        </w:pPrChange>
      </w:pPr>
    </w:p>
    <w:p w14:paraId="2C3E8931" w14:textId="4B4444C6" w:rsidR="00ED37EA" w:rsidRDefault="00ED37EA" w:rsidP="00ED37EA">
      <w:pPr>
        <w:numPr>
          <w:ilvl w:val="0"/>
          <w:numId w:val="5"/>
        </w:numPr>
        <w:rPr>
          <w:ins w:id="5" w:author="Administrator" w:date="2022-10-31T14:37:00Z"/>
        </w:rPr>
      </w:pPr>
      <w:r w:rsidRPr="005533B5">
        <w:rPr>
          <w:rFonts w:hint="eastAsia"/>
        </w:rPr>
        <w:t>以【玩家拥有的金币】作为匹配</w:t>
      </w:r>
      <w:r w:rsidR="00327598" w:rsidRPr="005533B5">
        <w:rPr>
          <w:rFonts w:hint="eastAsia"/>
        </w:rPr>
        <w:t>参数</w:t>
      </w:r>
      <w:r w:rsidR="00B85920" w:rsidRPr="005533B5">
        <w:rPr>
          <w:rFonts w:hint="eastAsia"/>
        </w:rPr>
        <w:t>，判断玩家处在哪个级别</w:t>
      </w:r>
    </w:p>
    <w:p w14:paraId="150F478F" w14:textId="0007887A" w:rsidR="00B52104" w:rsidRDefault="00B52104">
      <w:pPr>
        <w:numPr>
          <w:ilvl w:val="1"/>
          <w:numId w:val="5"/>
        </w:numPr>
        <w:pPrChange w:id="6" w:author="Administrator" w:date="2022-10-31T14:37:00Z">
          <w:pPr>
            <w:numPr>
              <w:numId w:val="5"/>
            </w:numPr>
            <w:ind w:left="845" w:hanging="420"/>
          </w:pPr>
        </w:pPrChange>
      </w:pPr>
      <w:ins w:id="7" w:author="Administrator" w:date="2022-10-31T14:37:00Z">
        <w:r>
          <w:rPr>
            <w:rFonts w:hint="eastAsia"/>
          </w:rPr>
          <w:t>玩家可以匹配</w:t>
        </w:r>
      </w:ins>
      <w:ins w:id="8" w:author="Administrator" w:date="2022-10-31T14:38:00Z">
        <w:r w:rsidR="00566BA1">
          <w:rPr>
            <w:rFonts w:hint="eastAsia"/>
          </w:rPr>
          <w:t>该段落</w:t>
        </w:r>
      </w:ins>
      <w:ins w:id="9" w:author="Administrator" w:date="2022-10-31T14:37:00Z">
        <w:r>
          <w:rPr>
            <w:rFonts w:hint="eastAsia"/>
          </w:rPr>
          <w:t>【</w:t>
        </w:r>
      </w:ins>
      <w:ins w:id="10" w:author="Administrator" w:date="2022-11-08T15:31:00Z">
        <w:r w:rsidR="001F1FAF">
          <w:rPr>
            <w:rFonts w:hint="eastAsia"/>
          </w:rPr>
          <w:t>等级区间</w:t>
        </w:r>
      </w:ins>
      <w:ins w:id="11" w:author="Administrator" w:date="2022-10-31T14:38:00Z">
        <w:r>
          <w:rPr>
            <w:rFonts w:hint="eastAsia"/>
          </w:rPr>
          <w:t>】</w:t>
        </w:r>
      </w:ins>
      <w:ins w:id="12" w:author="Administrator" w:date="2022-11-08T15:31:00Z">
        <w:r w:rsidR="001F1FAF">
          <w:rPr>
            <w:rFonts w:hint="eastAsia"/>
          </w:rPr>
          <w:t>内</w:t>
        </w:r>
      </w:ins>
      <w:ins w:id="13" w:author="Administrator" w:date="2022-10-31T14:38:00Z">
        <w:r>
          <w:rPr>
            <w:rFonts w:hint="eastAsia"/>
          </w:rPr>
          <w:t>的所有房间</w:t>
        </w:r>
      </w:ins>
    </w:p>
    <w:p w14:paraId="79CB7108" w14:textId="42B883CA" w:rsidR="00003818" w:rsidRDefault="00A74780" w:rsidP="00003818">
      <w:pPr>
        <w:numPr>
          <w:ilvl w:val="0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为</w:t>
      </w:r>
      <w:r w:rsidR="00003818">
        <w:rPr>
          <w:rFonts w:hint="eastAsia"/>
          <w:highlight w:val="yellow"/>
        </w:rPr>
        <w:t>新</w:t>
      </w:r>
      <w:r>
        <w:rPr>
          <w:rFonts w:hint="eastAsia"/>
          <w:highlight w:val="yellow"/>
        </w:rPr>
        <w:t>玩家</w:t>
      </w:r>
      <w:r w:rsidR="00003818">
        <w:rPr>
          <w:rFonts w:hint="eastAsia"/>
          <w:highlight w:val="yellow"/>
        </w:rPr>
        <w:t>优先匹配【运营陪玩账号】所在的房间</w:t>
      </w:r>
    </w:p>
    <w:p w14:paraId="34CEFE47" w14:textId="19236C9A" w:rsidR="00A74780" w:rsidRDefault="00A74780" w:rsidP="00003818">
      <w:pPr>
        <w:numPr>
          <w:ilvl w:val="1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创建时间在一定时长内的玩家，视为新玩家</w:t>
      </w:r>
    </w:p>
    <w:p w14:paraId="79F1C6D8" w14:textId="017E9DC5" w:rsidR="00003818" w:rsidRDefault="00A74780" w:rsidP="00A74780">
      <w:pPr>
        <w:numPr>
          <w:ilvl w:val="2"/>
          <w:numId w:val="5"/>
        </w:numPr>
        <w:rPr>
          <w:highlight w:val="yellow"/>
        </w:rPr>
      </w:pPr>
      <w:proofErr w:type="spellStart"/>
      <w:r>
        <w:rPr>
          <w:rFonts w:hint="eastAsia"/>
          <w:highlight w:val="yellow"/>
        </w:rPr>
        <w:t>System</w:t>
      </w:r>
      <w:r>
        <w:rPr>
          <w:highlight w:val="yellow"/>
        </w:rPr>
        <w:t>C</w:t>
      </w:r>
      <w:r>
        <w:rPr>
          <w:rFonts w:hint="eastAsia"/>
          <w:highlight w:val="yellow"/>
        </w:rPr>
        <w:t>onfig</w:t>
      </w:r>
      <w:proofErr w:type="spellEnd"/>
      <w:r>
        <w:rPr>
          <w:rFonts w:hint="eastAsia"/>
          <w:highlight w:val="yellow"/>
        </w:rPr>
        <w:t>表</w:t>
      </w:r>
      <w:r w:rsidR="008D49B8">
        <w:rPr>
          <w:rFonts w:hint="eastAsia"/>
          <w:highlight w:val="yellow"/>
        </w:rPr>
        <w:t>【新用户</w:t>
      </w:r>
      <w:r w:rsidR="00003818">
        <w:rPr>
          <w:rFonts w:hint="eastAsia"/>
          <w:highlight w:val="yellow"/>
        </w:rPr>
        <w:t>创建时</w:t>
      </w:r>
      <w:r w:rsidR="008D49B8">
        <w:rPr>
          <w:rFonts w:hint="eastAsia"/>
          <w:highlight w:val="yellow"/>
        </w:rPr>
        <w:t>长】</w:t>
      </w:r>
    </w:p>
    <w:p w14:paraId="075FE889" w14:textId="47B9602C" w:rsidR="00A74780" w:rsidRDefault="00A74780" w:rsidP="00003818">
      <w:pPr>
        <w:numPr>
          <w:ilvl w:val="1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运营陪玩</w:t>
      </w:r>
      <w:proofErr w:type="gramStart"/>
      <w:r>
        <w:rPr>
          <w:rFonts w:hint="eastAsia"/>
          <w:highlight w:val="yellow"/>
        </w:rPr>
        <w:t>账号读</w:t>
      </w:r>
      <w:proofErr w:type="gramEnd"/>
      <w:r>
        <w:rPr>
          <w:rFonts w:hint="eastAsia"/>
          <w:highlight w:val="yellow"/>
        </w:rPr>
        <w:t>配置</w:t>
      </w:r>
    </w:p>
    <w:p w14:paraId="2DAC3BA5" w14:textId="681EF9BE" w:rsidR="00003818" w:rsidRDefault="00003818" w:rsidP="00A74780">
      <w:pPr>
        <w:numPr>
          <w:ilvl w:val="2"/>
          <w:numId w:val="5"/>
        </w:numPr>
        <w:rPr>
          <w:highlight w:val="yellow"/>
        </w:rPr>
      </w:pPr>
      <w:proofErr w:type="spellStart"/>
      <w:r>
        <w:rPr>
          <w:rFonts w:hint="eastAsia"/>
          <w:highlight w:val="yellow"/>
        </w:rPr>
        <w:t>System</w:t>
      </w:r>
      <w:r>
        <w:rPr>
          <w:highlight w:val="yellow"/>
        </w:rPr>
        <w:t>C</w:t>
      </w:r>
      <w:r>
        <w:rPr>
          <w:rFonts w:hint="eastAsia"/>
          <w:highlight w:val="yellow"/>
        </w:rPr>
        <w:t>onfig</w:t>
      </w:r>
      <w:proofErr w:type="spellEnd"/>
      <w:r>
        <w:rPr>
          <w:rFonts w:hint="eastAsia"/>
          <w:highlight w:val="yellow"/>
        </w:rPr>
        <w:t>表【运营陪玩账号</w:t>
      </w:r>
      <w:r>
        <w:rPr>
          <w:highlight w:val="yellow"/>
        </w:rPr>
        <w:t>UID</w:t>
      </w:r>
      <w:r>
        <w:rPr>
          <w:rFonts w:hint="eastAsia"/>
          <w:highlight w:val="yellow"/>
        </w:rPr>
        <w:t>】，数组</w:t>
      </w:r>
    </w:p>
    <w:p w14:paraId="462A0EF0" w14:textId="1DD012E7" w:rsidR="00003818" w:rsidRDefault="00A74780" w:rsidP="00003818">
      <w:pPr>
        <w:numPr>
          <w:ilvl w:val="1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此优先匹配逻辑，同样受</w:t>
      </w:r>
      <w:r>
        <w:rPr>
          <w:rFonts w:hint="eastAsia"/>
          <w:highlight w:val="yellow"/>
        </w:rPr>
        <w:t>2</w:t>
      </w:r>
      <w:r>
        <w:rPr>
          <w:highlight w:val="yellow"/>
        </w:rPr>
        <w:t>.3.3</w:t>
      </w:r>
      <w:r>
        <w:rPr>
          <w:rFonts w:hint="eastAsia"/>
          <w:highlight w:val="yellow"/>
        </w:rPr>
        <w:t>的屏蔽上次主动退出房间规则影响</w:t>
      </w:r>
    </w:p>
    <w:p w14:paraId="6A6BB54A" w14:textId="73421DAE" w:rsidR="003C2B61" w:rsidRPr="00003818" w:rsidRDefault="003C2B61" w:rsidP="00ED37EA">
      <w:pPr>
        <w:numPr>
          <w:ilvl w:val="0"/>
          <w:numId w:val="5"/>
        </w:numPr>
      </w:pPr>
      <w:r w:rsidRPr="00003818">
        <w:rPr>
          <w:rFonts w:hint="eastAsia"/>
        </w:rPr>
        <w:t>优先匹配含有真人的房间</w:t>
      </w:r>
    </w:p>
    <w:p w14:paraId="4A7980C4" w14:textId="47F30B44" w:rsidR="001558CA" w:rsidRPr="00003818" w:rsidRDefault="002C4EDB" w:rsidP="00003818">
      <w:pPr>
        <w:numPr>
          <w:ilvl w:val="1"/>
          <w:numId w:val="5"/>
        </w:numPr>
      </w:pPr>
      <w:r w:rsidRPr="00003818">
        <w:rPr>
          <w:rFonts w:hint="eastAsia"/>
        </w:rPr>
        <w:t>轮询【匹配轮询间隔秒数】，如果含空位的房间</w:t>
      </w:r>
      <w:r w:rsidRPr="00003818">
        <w:rPr>
          <w:rFonts w:hint="eastAsia"/>
        </w:rPr>
        <w:t>&lt;</w:t>
      </w:r>
      <w:r w:rsidRPr="00003818">
        <w:t>=</w:t>
      </w:r>
      <w:r w:rsidRPr="00003818">
        <w:rPr>
          <w:rFonts w:hint="eastAsia"/>
        </w:rPr>
        <w:t>1</w:t>
      </w:r>
      <w:r w:rsidRPr="00003818">
        <w:rPr>
          <w:rFonts w:hint="eastAsia"/>
        </w:rPr>
        <w:t>，创建新的机器人房间来填充</w:t>
      </w:r>
    </w:p>
    <w:p w14:paraId="4B0D3018" w14:textId="7080A201" w:rsidR="002C4EDB" w:rsidRPr="00003818" w:rsidRDefault="002C4EDB" w:rsidP="00003818">
      <w:pPr>
        <w:numPr>
          <w:ilvl w:val="1"/>
          <w:numId w:val="5"/>
        </w:numPr>
      </w:pPr>
      <w:r w:rsidRPr="00003818">
        <w:rPr>
          <w:rFonts w:hint="eastAsia"/>
        </w:rPr>
        <w:t>新机器人房间</w:t>
      </w:r>
      <w:r w:rsidR="0046304F" w:rsidRPr="00003818">
        <w:rPr>
          <w:rFonts w:hint="eastAsia"/>
        </w:rPr>
        <w:t>里的机器人人数，读取【</w:t>
      </w:r>
      <w:proofErr w:type="spellStart"/>
      <w:r w:rsidR="0046304F" w:rsidRPr="00003818">
        <w:t>IdealPlayerNumAndRatioArray</w:t>
      </w:r>
      <w:proofErr w:type="spellEnd"/>
      <w:r w:rsidR="0046304F" w:rsidRPr="00003818">
        <w:rPr>
          <w:rFonts w:hint="eastAsia"/>
        </w:rPr>
        <w:t>】</w:t>
      </w:r>
    </w:p>
    <w:p w14:paraId="296BB863" w14:textId="77777777" w:rsidR="00625865" w:rsidRPr="005533B5" w:rsidRDefault="0064769C" w:rsidP="00ED37EA">
      <w:pPr>
        <w:numPr>
          <w:ilvl w:val="0"/>
          <w:numId w:val="5"/>
        </w:numPr>
      </w:pPr>
      <w:r w:rsidRPr="005533B5">
        <w:rPr>
          <w:rFonts w:hint="eastAsia"/>
        </w:rPr>
        <w:t>如果当前级别有</w:t>
      </w:r>
      <w:r w:rsidR="00625865" w:rsidRPr="005533B5">
        <w:rPr>
          <w:rFonts w:hint="eastAsia"/>
        </w:rPr>
        <w:t>【未满员】的房间，则</w:t>
      </w:r>
    </w:p>
    <w:p w14:paraId="58B57753" w14:textId="00191269" w:rsidR="0064769C" w:rsidRPr="005533B5" w:rsidRDefault="00625865" w:rsidP="00625865">
      <w:pPr>
        <w:numPr>
          <w:ilvl w:val="1"/>
          <w:numId w:val="5"/>
        </w:numPr>
      </w:pPr>
      <w:r w:rsidRPr="005533B5">
        <w:rPr>
          <w:rFonts w:hint="eastAsia"/>
        </w:rPr>
        <w:t>将玩家匹配</w:t>
      </w:r>
      <w:proofErr w:type="gramStart"/>
      <w:r w:rsidRPr="005533B5">
        <w:rPr>
          <w:rFonts w:hint="eastAsia"/>
        </w:rPr>
        <w:t>进人数</w:t>
      </w:r>
      <w:proofErr w:type="gramEnd"/>
      <w:r w:rsidRPr="005533B5">
        <w:rPr>
          <w:rFonts w:hint="eastAsia"/>
        </w:rPr>
        <w:t>更多的房间。如【</w:t>
      </w:r>
      <w:r w:rsidRPr="005533B5">
        <w:rPr>
          <w:rFonts w:hint="eastAsia"/>
        </w:rPr>
        <w:t>5/</w:t>
      </w:r>
      <w:r w:rsidRPr="005533B5">
        <w:t>7</w:t>
      </w:r>
      <w:r w:rsidRPr="005533B5">
        <w:rPr>
          <w:rFonts w:hint="eastAsia"/>
        </w:rPr>
        <w:t>】和【</w:t>
      </w:r>
      <w:r w:rsidRPr="005533B5">
        <w:rPr>
          <w:rFonts w:hint="eastAsia"/>
        </w:rPr>
        <w:t>6/</w:t>
      </w:r>
      <w:r w:rsidRPr="005533B5">
        <w:t>7</w:t>
      </w:r>
      <w:r w:rsidRPr="005533B5">
        <w:rPr>
          <w:rFonts w:hint="eastAsia"/>
        </w:rPr>
        <w:t>】房，优先进【</w:t>
      </w:r>
      <w:r w:rsidRPr="005533B5">
        <w:rPr>
          <w:rFonts w:hint="eastAsia"/>
        </w:rPr>
        <w:t>6/</w:t>
      </w:r>
      <w:r w:rsidRPr="005533B5">
        <w:t>7</w:t>
      </w:r>
      <w:r w:rsidRPr="005533B5">
        <w:rPr>
          <w:rFonts w:hint="eastAsia"/>
        </w:rPr>
        <w:t>】房</w:t>
      </w:r>
    </w:p>
    <w:p w14:paraId="5CE405D5" w14:textId="6AF0A249" w:rsidR="00D059D3" w:rsidRDefault="00D059D3" w:rsidP="00625865">
      <w:pPr>
        <w:numPr>
          <w:ilvl w:val="1"/>
          <w:numId w:val="5"/>
        </w:numPr>
      </w:pPr>
      <w:proofErr w:type="gramStart"/>
      <w:r w:rsidRPr="005533B5">
        <w:rPr>
          <w:rFonts w:hint="eastAsia"/>
        </w:rPr>
        <w:t>同人数</w:t>
      </w:r>
      <w:proofErr w:type="gramEnd"/>
      <w:r w:rsidRPr="005533B5">
        <w:rPr>
          <w:rFonts w:hint="eastAsia"/>
        </w:rPr>
        <w:t>房间，随机进入</w:t>
      </w:r>
    </w:p>
    <w:p w14:paraId="7B85BF4E" w14:textId="27F010EE" w:rsidR="00B008E8" w:rsidRDefault="00B008E8" w:rsidP="00B008E8">
      <w:pPr>
        <w:numPr>
          <w:ilvl w:val="0"/>
          <w:numId w:val="5"/>
        </w:numPr>
      </w:pPr>
      <w:r>
        <w:rPr>
          <w:rFonts w:hint="eastAsia"/>
        </w:rPr>
        <w:t>匹配中，要告知玩家正在匹配哪个档次的游戏房</w:t>
      </w:r>
    </w:p>
    <w:p w14:paraId="3FC64996" w14:textId="239097A7" w:rsidR="00B93B2A" w:rsidRDefault="00B93B2A" w:rsidP="00B93B2A">
      <w:pPr>
        <w:numPr>
          <w:ilvl w:val="1"/>
          <w:numId w:val="5"/>
        </w:numPr>
      </w:pPr>
      <w:r>
        <w:rPr>
          <w:rFonts w:hint="eastAsia"/>
        </w:rPr>
        <w:t>在入口处，也可考虑是否显示给玩家看，可匹配的游戏房档次</w:t>
      </w:r>
    </w:p>
    <w:p w14:paraId="7A669F87" w14:textId="005BBAD3" w:rsidR="00D4407E" w:rsidRDefault="002E2FE3" w:rsidP="00D4407E">
      <w:pPr>
        <w:pStyle w:val="3"/>
      </w:pPr>
      <w:r>
        <w:rPr>
          <w:rFonts w:hint="eastAsia"/>
        </w:rPr>
        <w:t>玩家房间记录</w:t>
      </w:r>
      <w:r>
        <w:rPr>
          <w:rFonts w:hint="eastAsia"/>
        </w:rPr>
        <w:t>&amp;</w:t>
      </w:r>
      <w:r>
        <w:rPr>
          <w:rFonts w:hint="eastAsia"/>
        </w:rPr>
        <w:t>匹配优化</w:t>
      </w:r>
    </w:p>
    <w:p w14:paraId="54858BA9" w14:textId="5497EEA5" w:rsidR="002E2FE3" w:rsidRDefault="00E676D9" w:rsidP="002E2FE3">
      <w:pPr>
        <w:numPr>
          <w:ilvl w:val="0"/>
          <w:numId w:val="5"/>
        </w:numPr>
      </w:pPr>
      <w:r>
        <w:rPr>
          <w:rFonts w:hint="eastAsia"/>
        </w:rPr>
        <w:t>记录玩家上次主动退出的房间</w:t>
      </w:r>
    </w:p>
    <w:p w14:paraId="63AB1D1C" w14:textId="7CAD091C" w:rsidR="00E676D9" w:rsidRPr="005533B5" w:rsidRDefault="00E676D9" w:rsidP="00E676D9">
      <w:pPr>
        <w:numPr>
          <w:ilvl w:val="1"/>
          <w:numId w:val="5"/>
        </w:numPr>
      </w:pPr>
      <w:r>
        <w:rPr>
          <w:rFonts w:hint="eastAsia"/>
        </w:rPr>
        <w:t>匹配时，屏蔽该房间</w:t>
      </w:r>
    </w:p>
    <w:p w14:paraId="56A3C281" w14:textId="72EADF80" w:rsidR="00E676D9" w:rsidRPr="005A3779" w:rsidRDefault="001B7483" w:rsidP="00E676D9">
      <w:pPr>
        <w:numPr>
          <w:ilvl w:val="0"/>
          <w:numId w:val="5"/>
        </w:numPr>
        <w:rPr>
          <w:color w:val="FF0000"/>
          <w:highlight w:val="darkGray"/>
        </w:rPr>
      </w:pPr>
      <w:r w:rsidRPr="005A3779">
        <w:rPr>
          <w:rFonts w:hint="eastAsia"/>
          <w:color w:val="FF0000"/>
          <w:highlight w:val="darkGray"/>
        </w:rPr>
        <w:t>之后可能还会有基于黑名单的匹配优化。等好友系统做完之后再定</w:t>
      </w:r>
    </w:p>
    <w:p w14:paraId="0BD03AAA" w14:textId="7BC3772D" w:rsidR="006676FE" w:rsidRPr="005533B5" w:rsidRDefault="006676FE" w:rsidP="006676FE">
      <w:pPr>
        <w:pStyle w:val="3"/>
      </w:pPr>
      <w:r>
        <w:rPr>
          <w:rFonts w:hint="eastAsia"/>
        </w:rPr>
        <w:t>房间合并</w:t>
      </w:r>
    </w:p>
    <w:p w14:paraId="785BC40E" w14:textId="74018900" w:rsidR="00DF5C9B" w:rsidRDefault="004E1507" w:rsidP="00DF5C9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同级别中，若有</w:t>
      </w:r>
      <w:r w:rsidR="009C5942">
        <w:rPr>
          <w:rFonts w:hint="eastAsia"/>
        </w:rPr>
        <w:t>多个不满足【最小人数】的房间，则系统尝试将其合并</w:t>
      </w:r>
    </w:p>
    <w:p w14:paraId="5CDA2C38" w14:textId="24B26D45" w:rsidR="00DF5C9B" w:rsidRDefault="002B63A1" w:rsidP="00DF5C9B">
      <w:pPr>
        <w:numPr>
          <w:ilvl w:val="0"/>
          <w:numId w:val="5"/>
        </w:numPr>
        <w:rPr>
          <w:ins w:id="14" w:author="Administrator" w:date="2022-11-08T15:32:00Z"/>
        </w:rPr>
      </w:pPr>
      <w:r>
        <w:rPr>
          <w:rFonts w:hint="eastAsia"/>
        </w:rPr>
        <w:t>合并逻辑同匹配逻辑，只是将该房间里的玩家【如果有复数个】打包进行匹配</w:t>
      </w:r>
    </w:p>
    <w:p w14:paraId="6C16B55F" w14:textId="74937F29" w:rsidR="00DF5C9B" w:rsidRPr="005533B5" w:rsidRDefault="00DF5C9B" w:rsidP="00DF5C9B">
      <w:pPr>
        <w:numPr>
          <w:ilvl w:val="0"/>
          <w:numId w:val="5"/>
        </w:numPr>
        <w:rPr>
          <w:rFonts w:hint="eastAsia"/>
        </w:rPr>
      </w:pPr>
      <w:ins w:id="15" w:author="Administrator" w:date="2022-11-08T15:32:00Z">
        <w:r>
          <w:rPr>
            <w:rFonts w:hint="eastAsia"/>
          </w:rPr>
          <w:t>合并时仅在可以匹配的段落内进行匹配</w:t>
        </w:r>
      </w:ins>
    </w:p>
    <w:p w14:paraId="7C3176F8" w14:textId="77777777" w:rsidR="00A11FC4" w:rsidRDefault="00A11FC4" w:rsidP="00E11708">
      <w:pPr>
        <w:pStyle w:val="3"/>
      </w:pPr>
      <w:r>
        <w:rPr>
          <w:rFonts w:hint="eastAsia"/>
        </w:rPr>
        <w:t>进入房间后的玩家状态</w:t>
      </w:r>
    </w:p>
    <w:p w14:paraId="10AE066D" w14:textId="77777777" w:rsidR="00A11FC4" w:rsidRDefault="00A11FC4" w:rsidP="00A11FC4">
      <w:pPr>
        <w:numPr>
          <w:ilvl w:val="0"/>
          <w:numId w:val="5"/>
        </w:numPr>
      </w:pPr>
      <w:r>
        <w:rPr>
          <w:rFonts w:hint="eastAsia"/>
        </w:rPr>
        <w:t>若房间内游戏未开始，则新加入房间的玩家处于【可以游戏】状态</w:t>
      </w:r>
    </w:p>
    <w:p w14:paraId="7F3940A9" w14:textId="77777777" w:rsidR="00A11FC4" w:rsidRDefault="00A11FC4" w:rsidP="00A11FC4">
      <w:pPr>
        <w:numPr>
          <w:ilvl w:val="1"/>
          <w:numId w:val="5"/>
        </w:numPr>
      </w:pPr>
      <w:r>
        <w:rPr>
          <w:rFonts w:hint="eastAsia"/>
        </w:rPr>
        <w:t>此时如果游戏开始，玩家可以正常加入</w:t>
      </w:r>
    </w:p>
    <w:p w14:paraId="52729505" w14:textId="77777777" w:rsidR="00A11FC4" w:rsidRDefault="00A11FC4" w:rsidP="00A11FC4">
      <w:pPr>
        <w:numPr>
          <w:ilvl w:val="0"/>
          <w:numId w:val="5"/>
        </w:numPr>
      </w:pPr>
      <w:r>
        <w:rPr>
          <w:rFonts w:hint="eastAsia"/>
        </w:rPr>
        <w:t>若房间内游戏正在进行中，则新加入房间的玩家处于【等待游戏】状态</w:t>
      </w:r>
    </w:p>
    <w:p w14:paraId="10CBC3F3" w14:textId="30A9DF50" w:rsidR="00A11FC4" w:rsidRDefault="00A11FC4" w:rsidP="00A11FC4">
      <w:pPr>
        <w:numPr>
          <w:ilvl w:val="1"/>
          <w:numId w:val="5"/>
        </w:numPr>
      </w:pPr>
      <w:r>
        <w:rPr>
          <w:rFonts w:hint="eastAsia"/>
        </w:rPr>
        <w:t>此时玩家处于观战视角</w:t>
      </w:r>
      <w:r w:rsidR="005A3779">
        <w:rPr>
          <w:rFonts w:hint="eastAsia"/>
        </w:rPr>
        <w:t>，等待中</w:t>
      </w:r>
    </w:p>
    <w:p w14:paraId="742900AA" w14:textId="77777777" w:rsidR="00A11FC4" w:rsidRDefault="00A11FC4" w:rsidP="00A11FC4">
      <w:pPr>
        <w:numPr>
          <w:ilvl w:val="1"/>
          <w:numId w:val="5"/>
        </w:numPr>
      </w:pPr>
      <w:r>
        <w:rPr>
          <w:rFonts w:hint="eastAsia"/>
        </w:rPr>
        <w:t>本局游戏结束后，玩家正式坐下，处于【可以游戏】状态</w:t>
      </w:r>
    </w:p>
    <w:p w14:paraId="78B83D32" w14:textId="5A04123B" w:rsidR="003F40B7" w:rsidRPr="003F40B7" w:rsidRDefault="003F40B7" w:rsidP="003F40B7">
      <w:pPr>
        <w:pStyle w:val="3"/>
        <w:rPr>
          <w:highlight w:val="yellow"/>
        </w:rPr>
      </w:pPr>
      <w:r w:rsidRPr="003F40B7">
        <w:rPr>
          <w:rFonts w:hint="eastAsia"/>
          <w:highlight w:val="yellow"/>
        </w:rPr>
        <w:t>房间人数维持</w:t>
      </w:r>
    </w:p>
    <w:p w14:paraId="4CBDD539" w14:textId="63AFD0E3" w:rsidR="003F40B7" w:rsidRPr="003F40B7" w:rsidRDefault="0038154A" w:rsidP="003F40B7">
      <w:pPr>
        <w:numPr>
          <w:ilvl w:val="0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每个房间独立轮询【</w:t>
      </w:r>
      <w:r w:rsidRPr="0038154A">
        <w:rPr>
          <w:rFonts w:hint="eastAsia"/>
          <w:highlight w:val="yellow"/>
        </w:rPr>
        <w:t>房间维持人数轮询间隔秒数</w:t>
      </w:r>
      <w:r>
        <w:rPr>
          <w:rFonts w:hint="eastAsia"/>
          <w:highlight w:val="yellow"/>
        </w:rPr>
        <w:t>】</w:t>
      </w:r>
    </w:p>
    <w:p w14:paraId="2CAFBC2C" w14:textId="3DDE1766" w:rsidR="003F40B7" w:rsidRDefault="0038154A" w:rsidP="003F40B7">
      <w:pPr>
        <w:numPr>
          <w:ilvl w:val="1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根据房间里的人数，随机是否加人</w:t>
      </w:r>
    </w:p>
    <w:p w14:paraId="0C347235" w14:textId="4EBDE89A" w:rsidR="0038154A" w:rsidRDefault="0038154A" w:rsidP="003F40B7">
      <w:pPr>
        <w:numPr>
          <w:ilvl w:val="1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每次只加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</w:p>
    <w:p w14:paraId="370D761D" w14:textId="77777777" w:rsidR="005E71F6" w:rsidRPr="00A11FC4" w:rsidRDefault="005E71F6" w:rsidP="005E71F6"/>
    <w:p w14:paraId="0438F411" w14:textId="6F356680" w:rsidR="0005394F" w:rsidRPr="00080156" w:rsidRDefault="0005394F" w:rsidP="0005394F">
      <w:pPr>
        <w:pStyle w:val="2"/>
        <w:tabs>
          <w:tab w:val="clear" w:pos="432"/>
        </w:tabs>
        <w:rPr>
          <w:highlight w:val="darkGray"/>
        </w:rPr>
      </w:pPr>
      <w:r w:rsidRPr="00080156">
        <w:rPr>
          <w:rFonts w:hint="eastAsia"/>
          <w:highlight w:val="darkGray"/>
        </w:rPr>
        <w:t>创建私人房间</w:t>
      </w:r>
    </w:p>
    <w:p w14:paraId="27E8190D" w14:textId="07E51A61" w:rsidR="006B163F" w:rsidRPr="00080156" w:rsidRDefault="006B163F" w:rsidP="006B163F">
      <w:pPr>
        <w:pStyle w:val="3"/>
        <w:rPr>
          <w:highlight w:val="darkGray"/>
        </w:rPr>
      </w:pPr>
      <w:r w:rsidRPr="00080156">
        <w:rPr>
          <w:rFonts w:hint="eastAsia"/>
          <w:highlight w:val="darkGray"/>
        </w:rPr>
        <w:t>房间</w:t>
      </w:r>
      <w:r w:rsidR="005936A7" w:rsidRPr="00080156">
        <w:rPr>
          <w:rFonts w:hint="eastAsia"/>
          <w:highlight w:val="darkGray"/>
        </w:rPr>
        <w:t>名</w:t>
      </w:r>
      <w:r w:rsidR="005936A7" w:rsidRPr="00080156">
        <w:rPr>
          <w:rFonts w:hint="eastAsia"/>
          <w:highlight w:val="darkGray"/>
        </w:rPr>
        <w:t>&amp;</w:t>
      </w:r>
      <w:r w:rsidR="005936A7" w:rsidRPr="00080156">
        <w:rPr>
          <w:rFonts w:hint="eastAsia"/>
          <w:highlight w:val="darkGray"/>
        </w:rPr>
        <w:t>密码</w:t>
      </w:r>
      <w:r w:rsidR="003C08F9" w:rsidRPr="00080156">
        <w:rPr>
          <w:rFonts w:hint="eastAsia"/>
          <w:highlight w:val="darkGray"/>
        </w:rPr>
        <w:t>设置</w:t>
      </w:r>
    </w:p>
    <w:p w14:paraId="2341C2EA" w14:textId="37204324" w:rsidR="00F029AC" w:rsidRPr="00080156" w:rsidRDefault="005E4494" w:rsidP="00F029AC">
      <w:pPr>
        <w:numPr>
          <w:ilvl w:val="0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房间名</w:t>
      </w:r>
    </w:p>
    <w:p w14:paraId="6BBC7C97" w14:textId="195658CD" w:rsidR="005E4494" w:rsidRPr="00080156" w:rsidRDefault="005E4494" w:rsidP="005E4494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默认为【玩家名】</w:t>
      </w:r>
      <w:r w:rsidRPr="00080156">
        <w:rPr>
          <w:rFonts w:hint="eastAsia"/>
          <w:highlight w:val="darkGray"/>
        </w:rPr>
        <w:t>+</w:t>
      </w:r>
      <w:r w:rsidRPr="00080156">
        <w:rPr>
          <w:rFonts w:hint="eastAsia"/>
          <w:highlight w:val="darkGray"/>
        </w:rPr>
        <w:t>【的房间】</w:t>
      </w:r>
      <w:r w:rsidR="001A6DCA" w:rsidRPr="00080156">
        <w:rPr>
          <w:rFonts w:hint="eastAsia"/>
          <w:highlight w:val="darkGray"/>
        </w:rPr>
        <w:t>。</w:t>
      </w:r>
      <w:r w:rsidR="00686E23" w:rsidRPr="00080156">
        <w:rPr>
          <w:rFonts w:hint="eastAsia"/>
          <w:highlight w:val="darkGray"/>
        </w:rPr>
        <w:t>可修改</w:t>
      </w:r>
    </w:p>
    <w:p w14:paraId="138DD80E" w14:textId="48C16F23" w:rsidR="005E4494" w:rsidRPr="00080156" w:rsidRDefault="005E4494" w:rsidP="005E4494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如【</w:t>
      </w:r>
      <w:r w:rsidRPr="00080156">
        <w:rPr>
          <w:rFonts w:hint="eastAsia"/>
          <w:highlight w:val="darkGray"/>
        </w:rPr>
        <w:t>Chris</w:t>
      </w:r>
      <w:r w:rsidRPr="00080156">
        <w:rPr>
          <w:rFonts w:hint="eastAsia"/>
          <w:highlight w:val="darkGray"/>
        </w:rPr>
        <w:t>的房间】</w:t>
      </w:r>
    </w:p>
    <w:p w14:paraId="7D206B50" w14:textId="77777777" w:rsidR="005E4368" w:rsidRPr="00080156" w:rsidRDefault="00160C7E" w:rsidP="005E4494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【的房间】</w:t>
      </w:r>
      <w:r w:rsidR="005E4368" w:rsidRPr="00080156">
        <w:rPr>
          <w:rFonts w:hint="eastAsia"/>
          <w:highlight w:val="darkGray"/>
        </w:rPr>
        <w:t>的文本编号</w:t>
      </w:r>
    </w:p>
    <w:p w14:paraId="3FD17D2A" w14:textId="07E055C8" w:rsidR="005E4494" w:rsidRPr="00080156" w:rsidRDefault="005E4368" w:rsidP="005E4368">
      <w:pPr>
        <w:numPr>
          <w:ilvl w:val="2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读</w:t>
      </w:r>
      <w:proofErr w:type="spellStart"/>
      <w:r w:rsidRPr="00080156">
        <w:rPr>
          <w:rFonts w:hint="eastAsia"/>
          <w:highlight w:val="darkGray"/>
        </w:rPr>
        <w:t>SystemConfig</w:t>
      </w:r>
      <w:proofErr w:type="spellEnd"/>
      <w:r w:rsidRPr="00080156">
        <w:rPr>
          <w:rFonts w:hint="eastAsia"/>
          <w:highlight w:val="darkGray"/>
        </w:rPr>
        <w:t>【系统常量配置】的【私人房后缀文本编号】</w:t>
      </w:r>
    </w:p>
    <w:p w14:paraId="11112C8E" w14:textId="388DB69F" w:rsidR="005E4494" w:rsidRPr="00080156" w:rsidRDefault="005E4494" w:rsidP="00F029AC">
      <w:pPr>
        <w:numPr>
          <w:ilvl w:val="0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房间密码</w:t>
      </w:r>
    </w:p>
    <w:p w14:paraId="2FA3B9EB" w14:textId="32DA9350" w:rsidR="005E4494" w:rsidRPr="00080156" w:rsidRDefault="005E4494" w:rsidP="005E4494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可为空</w:t>
      </w:r>
    </w:p>
    <w:p w14:paraId="7AE678D2" w14:textId="77777777" w:rsidR="001412FC" w:rsidRPr="00080156" w:rsidRDefault="001412FC" w:rsidP="001412FC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任意大小写字母</w:t>
      </w:r>
      <w:r w:rsidRPr="00080156">
        <w:rPr>
          <w:rFonts w:hint="eastAsia"/>
          <w:highlight w:val="darkGray"/>
        </w:rPr>
        <w:t>+</w:t>
      </w:r>
      <w:r w:rsidRPr="00080156">
        <w:rPr>
          <w:rFonts w:hint="eastAsia"/>
          <w:highlight w:val="darkGray"/>
        </w:rPr>
        <w:t>数字组合，长度不超过</w:t>
      </w:r>
      <w:r w:rsidRPr="00080156">
        <w:rPr>
          <w:rFonts w:hint="eastAsia"/>
          <w:highlight w:val="darkGray"/>
        </w:rPr>
        <w:t>2</w:t>
      </w:r>
      <w:r w:rsidRPr="00080156">
        <w:rPr>
          <w:highlight w:val="darkGray"/>
        </w:rPr>
        <w:t>0</w:t>
      </w:r>
      <w:r w:rsidRPr="00080156">
        <w:rPr>
          <w:rFonts w:hint="eastAsia"/>
          <w:highlight w:val="darkGray"/>
        </w:rPr>
        <w:t>个字符</w:t>
      </w:r>
    </w:p>
    <w:p w14:paraId="1C73D4B6" w14:textId="63D2B94A" w:rsidR="0009702C" w:rsidRPr="00080156" w:rsidRDefault="0009702C" w:rsidP="005533B5">
      <w:pPr>
        <w:pStyle w:val="3"/>
        <w:rPr>
          <w:highlight w:val="darkGray"/>
        </w:rPr>
      </w:pPr>
      <w:proofErr w:type="gramStart"/>
      <w:r w:rsidRPr="00080156">
        <w:rPr>
          <w:rFonts w:hint="eastAsia"/>
          <w:highlight w:val="darkGray"/>
        </w:rPr>
        <w:t>房间底注</w:t>
      </w:r>
      <w:r w:rsidR="005533B5" w:rsidRPr="00080156">
        <w:rPr>
          <w:rFonts w:hint="eastAsia"/>
          <w:highlight w:val="darkGray"/>
        </w:rPr>
        <w:t>选择</w:t>
      </w:r>
      <w:proofErr w:type="gramEnd"/>
    </w:p>
    <w:p w14:paraId="7852151E" w14:textId="77777777" w:rsidR="005533B5" w:rsidRPr="00080156" w:rsidRDefault="005533B5" w:rsidP="005533B5">
      <w:pPr>
        <w:numPr>
          <w:ilvl w:val="0"/>
          <w:numId w:val="5"/>
        </w:numPr>
        <w:rPr>
          <w:highlight w:val="darkGray"/>
        </w:rPr>
      </w:pPr>
      <w:proofErr w:type="spellStart"/>
      <w:r w:rsidRPr="00080156">
        <w:rPr>
          <w:rFonts w:hint="eastAsia"/>
          <w:highlight w:val="darkGray"/>
        </w:rPr>
        <w:t>RoomConfig</w:t>
      </w:r>
      <w:proofErr w:type="spellEnd"/>
      <w:r w:rsidRPr="00080156">
        <w:rPr>
          <w:rFonts w:hint="eastAsia"/>
          <w:highlight w:val="darkGray"/>
        </w:rPr>
        <w:t>【房间配置】表</w:t>
      </w:r>
    </w:p>
    <w:p w14:paraId="0001262D" w14:textId="77777777" w:rsidR="005533B5" w:rsidRPr="00080156" w:rsidRDefault="005533B5" w:rsidP="005533B5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同一【游戏类型】</w:t>
      </w:r>
    </w:p>
    <w:p w14:paraId="47222CA4" w14:textId="7DF5742C" w:rsidR="005533B5" w:rsidRPr="00080156" w:rsidRDefault="005533B5" w:rsidP="005533B5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【房间类型】</w:t>
      </w:r>
      <w:r w:rsidRPr="00080156">
        <w:rPr>
          <w:rFonts w:hint="eastAsia"/>
          <w:highlight w:val="darkGray"/>
        </w:rPr>
        <w:t xml:space="preserve"> =</w:t>
      </w:r>
      <w:r w:rsidRPr="00080156">
        <w:rPr>
          <w:highlight w:val="darkGray"/>
        </w:rPr>
        <w:t xml:space="preserve"> </w:t>
      </w:r>
      <w:r w:rsidRPr="00080156">
        <w:rPr>
          <w:rFonts w:hint="eastAsia"/>
          <w:highlight w:val="darkGray"/>
        </w:rPr>
        <w:t>私人房</w:t>
      </w:r>
    </w:p>
    <w:p w14:paraId="05177470" w14:textId="77777777" w:rsidR="005533B5" w:rsidRPr="00080156" w:rsidRDefault="005533B5" w:rsidP="005533B5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【房间等级】自</w:t>
      </w:r>
      <w:r w:rsidRPr="00080156">
        <w:rPr>
          <w:rFonts w:hint="eastAsia"/>
          <w:highlight w:val="darkGray"/>
        </w:rPr>
        <w:t>1</w:t>
      </w:r>
      <w:r w:rsidRPr="00080156">
        <w:rPr>
          <w:rFonts w:hint="eastAsia"/>
          <w:highlight w:val="darkGray"/>
        </w:rPr>
        <w:t>开始，逐级升直至最高</w:t>
      </w:r>
    </w:p>
    <w:p w14:paraId="6FDA9A64" w14:textId="107C7CA4" w:rsidR="005533B5" w:rsidRPr="00080156" w:rsidRDefault="005533B5" w:rsidP="005533B5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【筹码金币】字段</w:t>
      </w:r>
    </w:p>
    <w:p w14:paraId="2729CE2B" w14:textId="0169E0AE" w:rsidR="005533B5" w:rsidRPr="00080156" w:rsidRDefault="00133330" w:rsidP="005533B5">
      <w:pPr>
        <w:numPr>
          <w:ilvl w:val="0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用</w:t>
      </w:r>
      <w:r w:rsidR="005533B5" w:rsidRPr="00080156">
        <w:rPr>
          <w:rFonts w:hint="eastAsia"/>
          <w:highlight w:val="darkGray"/>
        </w:rPr>
        <w:t>玩家拥有的金币数量</w:t>
      </w:r>
      <w:r w:rsidRPr="00080156">
        <w:rPr>
          <w:rFonts w:hint="eastAsia"/>
          <w:highlight w:val="darkGray"/>
        </w:rPr>
        <w:t>进行比较</w:t>
      </w:r>
      <w:r w:rsidR="005533B5" w:rsidRPr="00080156">
        <w:rPr>
          <w:rFonts w:hint="eastAsia"/>
          <w:highlight w:val="darkGray"/>
        </w:rPr>
        <w:t>，决定哪些房间能选</w:t>
      </w:r>
    </w:p>
    <w:p w14:paraId="55DD159A" w14:textId="20995EC8" w:rsidR="00133330" w:rsidRPr="00080156" w:rsidRDefault="00133330" w:rsidP="00133330">
      <w:pPr>
        <w:numPr>
          <w:ilvl w:val="1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界面上显示的</w:t>
      </w:r>
      <w:proofErr w:type="gramStart"/>
      <w:r w:rsidRPr="00080156">
        <w:rPr>
          <w:rFonts w:hint="eastAsia"/>
          <w:highlight w:val="darkGray"/>
        </w:rPr>
        <w:t>是底注</w:t>
      </w:r>
      <w:r w:rsidR="001A6DCA" w:rsidRPr="00080156">
        <w:rPr>
          <w:rFonts w:hint="eastAsia"/>
          <w:highlight w:val="darkGray"/>
        </w:rPr>
        <w:t>金币</w:t>
      </w:r>
      <w:proofErr w:type="gramEnd"/>
      <w:r w:rsidRPr="00080156">
        <w:rPr>
          <w:rFonts w:hint="eastAsia"/>
          <w:highlight w:val="darkGray"/>
        </w:rPr>
        <w:t>数量</w:t>
      </w:r>
    </w:p>
    <w:p w14:paraId="47A342FF" w14:textId="09E2709D" w:rsidR="001B4D42" w:rsidRPr="005533B5" w:rsidRDefault="001B4D42" w:rsidP="001B4D42"/>
    <w:p w14:paraId="67269BA3" w14:textId="5458D0A1" w:rsidR="00607C0E" w:rsidRPr="005533B5" w:rsidRDefault="00B813DD" w:rsidP="00607C0E">
      <w:pPr>
        <w:pStyle w:val="2"/>
        <w:tabs>
          <w:tab w:val="clear" w:pos="432"/>
        </w:tabs>
      </w:pPr>
      <w:r>
        <w:rPr>
          <w:rFonts w:hint="eastAsia"/>
        </w:rPr>
        <w:t>邀请</w:t>
      </w:r>
      <w:r>
        <w:rPr>
          <w:rFonts w:hint="eastAsia"/>
        </w:rPr>
        <w:t>&amp;</w:t>
      </w:r>
      <w:r w:rsidR="00607C0E" w:rsidRPr="005533B5">
        <w:rPr>
          <w:rFonts w:hint="eastAsia"/>
        </w:rPr>
        <w:t>加入指定房间</w:t>
      </w:r>
    </w:p>
    <w:p w14:paraId="4700C3D9" w14:textId="00FB121F" w:rsidR="00B84FB8" w:rsidRPr="00080156" w:rsidRDefault="00B84FB8" w:rsidP="00EE19CB">
      <w:pPr>
        <w:pStyle w:val="3"/>
        <w:rPr>
          <w:highlight w:val="darkGray"/>
        </w:rPr>
      </w:pPr>
      <w:r w:rsidRPr="00080156">
        <w:rPr>
          <w:rFonts w:hint="eastAsia"/>
          <w:highlight w:val="darkGray"/>
        </w:rPr>
        <w:t>邀请方式</w:t>
      </w:r>
    </w:p>
    <w:p w14:paraId="115630D4" w14:textId="284663FF" w:rsidR="00B84FB8" w:rsidRPr="00080156" w:rsidRDefault="00B84FB8" w:rsidP="00B84FB8">
      <w:pPr>
        <w:numPr>
          <w:ilvl w:val="0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lastRenderedPageBreak/>
        <w:t>通过好友</w:t>
      </w:r>
      <w:r w:rsidR="00AD5206" w:rsidRPr="00080156">
        <w:rPr>
          <w:rFonts w:hint="eastAsia"/>
          <w:highlight w:val="darkGray"/>
        </w:rPr>
        <w:t>列表邀请</w:t>
      </w:r>
    </w:p>
    <w:p w14:paraId="00E00D9B" w14:textId="4CABB626" w:rsidR="00C83DEC" w:rsidRPr="00080156" w:rsidRDefault="00C83DEC" w:rsidP="00C83DEC">
      <w:pPr>
        <w:numPr>
          <w:ilvl w:val="0"/>
          <w:numId w:val="5"/>
        </w:numPr>
        <w:rPr>
          <w:highlight w:val="darkGray"/>
        </w:rPr>
      </w:pPr>
      <w:r w:rsidRPr="00080156">
        <w:rPr>
          <w:rFonts w:hint="eastAsia"/>
          <w:highlight w:val="darkGray"/>
        </w:rPr>
        <w:t>通过聊天</w:t>
      </w:r>
      <w:r w:rsidR="00C67492" w:rsidRPr="00080156">
        <w:rPr>
          <w:rFonts w:hint="eastAsia"/>
          <w:highlight w:val="darkGray"/>
        </w:rPr>
        <w:t>/</w:t>
      </w:r>
      <w:r w:rsidR="00C67492" w:rsidRPr="00080156">
        <w:rPr>
          <w:rFonts w:hint="eastAsia"/>
          <w:highlight w:val="darkGray"/>
        </w:rPr>
        <w:t>公告</w:t>
      </w:r>
      <w:r w:rsidRPr="00080156">
        <w:rPr>
          <w:rFonts w:hint="eastAsia"/>
          <w:highlight w:val="darkGray"/>
        </w:rPr>
        <w:t>分享邀请</w:t>
      </w:r>
    </w:p>
    <w:p w14:paraId="54D2F925" w14:textId="69719F7F" w:rsidR="00396C4D" w:rsidRDefault="00396C4D" w:rsidP="00EE19CB">
      <w:pPr>
        <w:pStyle w:val="3"/>
      </w:pPr>
      <w:r>
        <w:rPr>
          <w:rFonts w:hint="eastAsia"/>
        </w:rPr>
        <w:t>加入方式</w:t>
      </w:r>
    </w:p>
    <w:p w14:paraId="65B8B6DE" w14:textId="3076B38D" w:rsidR="00EE19CB" w:rsidRDefault="00112B62" w:rsidP="00396C4D">
      <w:pPr>
        <w:numPr>
          <w:ilvl w:val="0"/>
          <w:numId w:val="5"/>
        </w:numPr>
      </w:pPr>
      <w:r>
        <w:rPr>
          <w:rFonts w:hint="eastAsia"/>
        </w:rPr>
        <w:t>通过好友状态进入</w:t>
      </w:r>
    </w:p>
    <w:p w14:paraId="3941A442" w14:textId="1763963B" w:rsidR="00112B62" w:rsidRDefault="00112B62" w:rsidP="00396C4D">
      <w:pPr>
        <w:numPr>
          <w:ilvl w:val="1"/>
          <w:numId w:val="5"/>
        </w:numPr>
      </w:pPr>
      <w:r>
        <w:rPr>
          <w:rFonts w:hint="eastAsia"/>
        </w:rPr>
        <w:t>玩家可以通过好友状态，进入其所在的房间</w:t>
      </w:r>
    </w:p>
    <w:p w14:paraId="62870C0E" w14:textId="4DF7218C" w:rsidR="00FA4963" w:rsidRPr="005533B5" w:rsidRDefault="00FA4963" w:rsidP="00396C4D">
      <w:pPr>
        <w:numPr>
          <w:ilvl w:val="1"/>
          <w:numId w:val="5"/>
        </w:numPr>
      </w:pPr>
      <w:r>
        <w:rPr>
          <w:rFonts w:hint="eastAsia"/>
        </w:rPr>
        <w:t>进入后处于观战状态</w:t>
      </w:r>
    </w:p>
    <w:p w14:paraId="64D1CD91" w14:textId="74DEE329" w:rsidR="00137E12" w:rsidRPr="00181123" w:rsidRDefault="00137E12" w:rsidP="00396C4D">
      <w:pPr>
        <w:numPr>
          <w:ilvl w:val="0"/>
          <w:numId w:val="5"/>
        </w:numPr>
        <w:rPr>
          <w:highlight w:val="darkGray"/>
        </w:rPr>
      </w:pPr>
      <w:r w:rsidRPr="00181123">
        <w:rPr>
          <w:rFonts w:hint="eastAsia"/>
          <w:highlight w:val="darkGray"/>
        </w:rPr>
        <w:t>通过</w:t>
      </w:r>
      <w:r w:rsidR="00B23EBC" w:rsidRPr="00181123">
        <w:rPr>
          <w:rFonts w:hint="eastAsia"/>
          <w:highlight w:val="darkGray"/>
        </w:rPr>
        <w:t>聊天</w:t>
      </w:r>
      <w:r w:rsidR="00C67492" w:rsidRPr="00181123">
        <w:rPr>
          <w:rFonts w:hint="eastAsia"/>
          <w:highlight w:val="darkGray"/>
        </w:rPr>
        <w:t>/</w:t>
      </w:r>
      <w:r w:rsidR="00C67492" w:rsidRPr="00181123">
        <w:rPr>
          <w:rFonts w:hint="eastAsia"/>
          <w:highlight w:val="darkGray"/>
        </w:rPr>
        <w:t>公告</w:t>
      </w:r>
      <w:r w:rsidR="00B23EBC" w:rsidRPr="00181123">
        <w:rPr>
          <w:rFonts w:hint="eastAsia"/>
          <w:highlight w:val="darkGray"/>
        </w:rPr>
        <w:t>分享</w:t>
      </w:r>
      <w:r w:rsidRPr="00181123">
        <w:rPr>
          <w:rFonts w:hint="eastAsia"/>
          <w:highlight w:val="darkGray"/>
        </w:rPr>
        <w:t>进入</w:t>
      </w:r>
    </w:p>
    <w:p w14:paraId="64348686" w14:textId="77777777" w:rsidR="00445C93" w:rsidRPr="00445C93" w:rsidRDefault="00445C93" w:rsidP="00445C93"/>
    <w:p w14:paraId="03861FE6" w14:textId="77777777" w:rsidR="00445C93" w:rsidRDefault="00445C93" w:rsidP="00445C93">
      <w:pPr>
        <w:pStyle w:val="2"/>
        <w:tabs>
          <w:tab w:val="clear" w:pos="432"/>
        </w:tabs>
      </w:pPr>
      <w:r>
        <w:rPr>
          <w:rFonts w:hint="eastAsia"/>
        </w:rPr>
        <w:t>创建新游戏</w:t>
      </w:r>
    </w:p>
    <w:p w14:paraId="6F19A9E8" w14:textId="76466809" w:rsidR="00BD4044" w:rsidRDefault="00BD4044" w:rsidP="00B813DD">
      <w:pPr>
        <w:pStyle w:val="3"/>
      </w:pPr>
      <w:r>
        <w:rPr>
          <w:rFonts w:hint="eastAsia"/>
        </w:rPr>
        <w:t>满足游戏间隔</w:t>
      </w:r>
    </w:p>
    <w:p w14:paraId="55526543" w14:textId="77F72F65" w:rsidR="00BD4044" w:rsidRDefault="00BD4044" w:rsidP="00BD4044">
      <w:pPr>
        <w:numPr>
          <w:ilvl w:val="0"/>
          <w:numId w:val="5"/>
        </w:numPr>
      </w:pPr>
      <w:r>
        <w:rPr>
          <w:rFonts w:hint="eastAsia"/>
        </w:rPr>
        <w:t>从上次游戏结束【服务器】开始计时</w:t>
      </w:r>
    </w:p>
    <w:p w14:paraId="60E22435" w14:textId="2E148BD0" w:rsidR="00BD4044" w:rsidRPr="005533B5" w:rsidRDefault="00BD4044" w:rsidP="00BD4044">
      <w:pPr>
        <w:numPr>
          <w:ilvl w:val="0"/>
          <w:numId w:val="5"/>
        </w:numPr>
      </w:pPr>
      <w:proofErr w:type="spellStart"/>
      <w:r w:rsidRPr="005533B5">
        <w:rPr>
          <w:rFonts w:hint="eastAsia"/>
        </w:rPr>
        <w:t>RoomConfig</w:t>
      </w:r>
      <w:proofErr w:type="spellEnd"/>
      <w:r w:rsidRPr="005533B5">
        <w:rPr>
          <w:rFonts w:hint="eastAsia"/>
        </w:rPr>
        <w:t>【房间配置】表</w:t>
      </w:r>
      <w:r>
        <w:rPr>
          <w:rFonts w:hint="eastAsia"/>
        </w:rPr>
        <w:t>的【</w:t>
      </w:r>
      <w:r w:rsidRPr="00BD4044">
        <w:rPr>
          <w:rFonts w:hint="eastAsia"/>
        </w:rPr>
        <w:t>游戏间隔</w:t>
      </w:r>
      <w:r>
        <w:rPr>
          <w:rFonts w:hint="eastAsia"/>
        </w:rPr>
        <w:t>】字段</w:t>
      </w:r>
    </w:p>
    <w:p w14:paraId="2C989D96" w14:textId="3E62CB2F" w:rsidR="00B813DD" w:rsidRPr="005533B5" w:rsidRDefault="00715FC1" w:rsidP="00B813DD">
      <w:pPr>
        <w:pStyle w:val="3"/>
      </w:pPr>
      <w:r>
        <w:rPr>
          <w:rFonts w:hint="eastAsia"/>
        </w:rPr>
        <w:t>房间人数</w:t>
      </w:r>
      <w:r w:rsidR="00771EE3">
        <w:rPr>
          <w:rFonts w:hint="eastAsia"/>
        </w:rPr>
        <w:t>满足</w:t>
      </w:r>
    </w:p>
    <w:p w14:paraId="4168CFF4" w14:textId="6446DC79" w:rsidR="00BD4044" w:rsidRDefault="00BD4044" w:rsidP="00BD4044">
      <w:pPr>
        <w:numPr>
          <w:ilvl w:val="0"/>
          <w:numId w:val="5"/>
        </w:numPr>
      </w:pPr>
      <w:proofErr w:type="spellStart"/>
      <w:r w:rsidRPr="005533B5">
        <w:rPr>
          <w:rFonts w:hint="eastAsia"/>
        </w:rPr>
        <w:t>RoomConfig</w:t>
      </w:r>
      <w:proofErr w:type="spellEnd"/>
      <w:r w:rsidRPr="005533B5">
        <w:rPr>
          <w:rFonts w:hint="eastAsia"/>
        </w:rPr>
        <w:t>【房间配置】表</w:t>
      </w:r>
      <w:r>
        <w:rPr>
          <w:rFonts w:hint="eastAsia"/>
        </w:rPr>
        <w:t>的【</w:t>
      </w:r>
      <w:r w:rsidR="009E519D">
        <w:rPr>
          <w:rFonts w:hint="eastAsia"/>
        </w:rPr>
        <w:t>最小</w:t>
      </w:r>
      <w:r w:rsidR="00C252A2">
        <w:rPr>
          <w:rFonts w:hint="eastAsia"/>
        </w:rPr>
        <w:t>人数</w:t>
      </w:r>
      <w:r>
        <w:rPr>
          <w:rFonts w:hint="eastAsia"/>
        </w:rPr>
        <w:t>】字段</w:t>
      </w:r>
    </w:p>
    <w:p w14:paraId="0D84E939" w14:textId="77777777" w:rsidR="00B92E65" w:rsidRPr="005533B5" w:rsidRDefault="00B92E65" w:rsidP="004B11D4"/>
    <w:p w14:paraId="2B415CDC" w14:textId="77777777" w:rsidR="00DE0647" w:rsidRPr="00012797" w:rsidRDefault="00DE0647" w:rsidP="00DE0647"/>
    <w:p w14:paraId="7D58052A" w14:textId="77777777" w:rsidR="00B813DD" w:rsidRPr="005533B5" w:rsidRDefault="00B813DD" w:rsidP="00B813DD">
      <w:pPr>
        <w:pStyle w:val="2"/>
        <w:tabs>
          <w:tab w:val="clear" w:pos="432"/>
        </w:tabs>
      </w:pPr>
      <w:r w:rsidRPr="005533B5">
        <w:rPr>
          <w:rFonts w:hint="eastAsia"/>
        </w:rPr>
        <w:t>退出</w:t>
      </w:r>
      <w:r w:rsidRPr="005533B5">
        <w:rPr>
          <w:rFonts w:hint="eastAsia"/>
        </w:rPr>
        <w:t>&amp;</w:t>
      </w:r>
      <w:r w:rsidRPr="005533B5">
        <w:rPr>
          <w:rFonts w:hint="eastAsia"/>
        </w:rPr>
        <w:t>关闭房间</w:t>
      </w:r>
    </w:p>
    <w:p w14:paraId="3910C8AB" w14:textId="08C79D80" w:rsidR="00D33BEA" w:rsidRPr="005668EC" w:rsidRDefault="008C2459" w:rsidP="00D33BEA">
      <w:pPr>
        <w:pStyle w:val="3"/>
      </w:pPr>
      <w:r w:rsidRPr="005668EC">
        <w:rPr>
          <w:rFonts w:hint="eastAsia"/>
        </w:rPr>
        <w:t>退出</w:t>
      </w:r>
      <w:r w:rsidR="00D33BEA" w:rsidRPr="005668EC">
        <w:rPr>
          <w:rFonts w:hint="eastAsia"/>
        </w:rPr>
        <w:t>房间</w:t>
      </w:r>
    </w:p>
    <w:p w14:paraId="1B5C7CE9" w14:textId="1E15F41A" w:rsidR="00C70407" w:rsidRPr="005668EC" w:rsidRDefault="005C7777" w:rsidP="00C70407">
      <w:pPr>
        <w:numPr>
          <w:ilvl w:val="0"/>
          <w:numId w:val="5"/>
        </w:numPr>
      </w:pPr>
      <w:r w:rsidRPr="005668EC">
        <w:rPr>
          <w:rFonts w:hint="eastAsia"/>
        </w:rPr>
        <w:t>处于房间内的玩家可以</w:t>
      </w:r>
      <w:r w:rsidR="001A4635" w:rsidRPr="005668EC">
        <w:rPr>
          <w:rFonts w:hint="eastAsia"/>
        </w:rPr>
        <w:t>手动</w:t>
      </w:r>
      <w:r w:rsidRPr="005668EC">
        <w:rPr>
          <w:rFonts w:hint="eastAsia"/>
        </w:rPr>
        <w:t>退出房间</w:t>
      </w:r>
    </w:p>
    <w:p w14:paraId="19BD0EF4" w14:textId="0000379F" w:rsidR="001A4635" w:rsidRPr="005668EC" w:rsidRDefault="002076E3" w:rsidP="001A4635">
      <w:pPr>
        <w:numPr>
          <w:ilvl w:val="1"/>
          <w:numId w:val="5"/>
        </w:numPr>
      </w:pPr>
      <w:proofErr w:type="gramStart"/>
      <w:r w:rsidRPr="005668EC">
        <w:rPr>
          <w:rFonts w:hint="eastAsia"/>
        </w:rPr>
        <w:t>玩家若</w:t>
      </w:r>
      <w:r w:rsidR="00E030DB" w:rsidRPr="005668EC">
        <w:rPr>
          <w:rFonts w:hint="eastAsia"/>
        </w:rPr>
        <w:t>正</w:t>
      </w:r>
      <w:r w:rsidRPr="005668EC">
        <w:rPr>
          <w:rFonts w:hint="eastAsia"/>
        </w:rPr>
        <w:t>在</w:t>
      </w:r>
      <w:proofErr w:type="gramEnd"/>
      <w:r w:rsidR="001A4635" w:rsidRPr="005668EC">
        <w:rPr>
          <w:rFonts w:hint="eastAsia"/>
        </w:rPr>
        <w:t>游戏中，</w:t>
      </w:r>
      <w:r w:rsidR="006E3886" w:rsidRPr="005668EC">
        <w:rPr>
          <w:rFonts w:hint="eastAsia"/>
        </w:rPr>
        <w:t>则玩家会在游戏结束后退出房间</w:t>
      </w:r>
    </w:p>
    <w:p w14:paraId="667B70D0" w14:textId="77777777" w:rsidR="00834C6E" w:rsidRPr="005668EC" w:rsidRDefault="00834C6E" w:rsidP="00834C6E">
      <w:pPr>
        <w:numPr>
          <w:ilvl w:val="0"/>
          <w:numId w:val="5"/>
        </w:numPr>
      </w:pPr>
      <w:r w:rsidRPr="005668EC">
        <w:rPr>
          <w:rFonts w:hint="eastAsia"/>
        </w:rPr>
        <w:t>在一定时间无操作后，在对局结束后，让玩家退出游戏</w:t>
      </w:r>
    </w:p>
    <w:p w14:paraId="22E1A8D3" w14:textId="696EBE76" w:rsidR="00834C6E" w:rsidRPr="005668EC" w:rsidRDefault="00834C6E" w:rsidP="00834C6E">
      <w:pPr>
        <w:numPr>
          <w:ilvl w:val="1"/>
          <w:numId w:val="5"/>
        </w:numPr>
      </w:pPr>
      <w:proofErr w:type="spellStart"/>
      <w:r w:rsidRPr="005668EC">
        <w:rPr>
          <w:rFonts w:hint="eastAsia"/>
        </w:rPr>
        <w:t>SystemConfig</w:t>
      </w:r>
      <w:proofErr w:type="spellEnd"/>
      <w:r w:rsidRPr="005668EC">
        <w:rPr>
          <w:rFonts w:hint="eastAsia"/>
        </w:rPr>
        <w:t>【系统常量配置】表的【自动退出对局】字段</w:t>
      </w:r>
    </w:p>
    <w:p w14:paraId="4C5FE1AE" w14:textId="4F69A4BC" w:rsidR="000D3AF7" w:rsidRPr="005668EC" w:rsidRDefault="000D3AF7" w:rsidP="000D3AF7">
      <w:pPr>
        <w:numPr>
          <w:ilvl w:val="0"/>
          <w:numId w:val="5"/>
        </w:numPr>
      </w:pPr>
      <w:r w:rsidRPr="005668EC">
        <w:rPr>
          <w:rFonts w:hint="eastAsia"/>
        </w:rPr>
        <w:t>若玩家离线</w:t>
      </w:r>
    </w:p>
    <w:p w14:paraId="2971739B" w14:textId="6319D5FC" w:rsidR="000D3AF7" w:rsidRDefault="000D3AF7" w:rsidP="000D3AF7">
      <w:pPr>
        <w:numPr>
          <w:ilvl w:val="1"/>
          <w:numId w:val="5"/>
        </w:numPr>
      </w:pPr>
      <w:r>
        <w:rPr>
          <w:rFonts w:hint="eastAsia"/>
        </w:rPr>
        <w:t>当房间内未进行游戏时，</w:t>
      </w:r>
      <w:r w:rsidR="00FF2195">
        <w:rPr>
          <w:rFonts w:hint="eastAsia"/>
        </w:rPr>
        <w:t>系统</w:t>
      </w:r>
      <w:r>
        <w:rPr>
          <w:rFonts w:hint="eastAsia"/>
        </w:rPr>
        <w:t>将玩家移出房间</w:t>
      </w:r>
    </w:p>
    <w:p w14:paraId="1C0ECD93" w14:textId="77777777" w:rsidR="000D3AF7" w:rsidRPr="005533B5" w:rsidRDefault="000D3AF7" w:rsidP="000D3AF7">
      <w:pPr>
        <w:numPr>
          <w:ilvl w:val="1"/>
          <w:numId w:val="5"/>
        </w:numPr>
      </w:pPr>
      <w:r w:rsidRPr="005533B5">
        <w:rPr>
          <w:rFonts w:hint="eastAsia"/>
        </w:rPr>
        <w:t>房间内的游戏若还在进行中，该玩家账号被托管</w:t>
      </w:r>
    </w:p>
    <w:p w14:paraId="75255AAB" w14:textId="596E4F4A" w:rsidR="000D3AF7" w:rsidRDefault="00375EAC" w:rsidP="000D3AF7">
      <w:pPr>
        <w:numPr>
          <w:ilvl w:val="2"/>
          <w:numId w:val="5"/>
        </w:numPr>
      </w:pPr>
      <w:r>
        <w:rPr>
          <w:rFonts w:hint="eastAsia"/>
        </w:rPr>
        <w:t>若玩家在游戏结束前恢复连接，则</w:t>
      </w:r>
      <w:r w:rsidR="0005124D">
        <w:rPr>
          <w:rFonts w:hint="eastAsia"/>
        </w:rPr>
        <w:t>将控制权交还给玩家</w:t>
      </w:r>
    </w:p>
    <w:p w14:paraId="77E4C0CA" w14:textId="6DEC6050" w:rsidR="005D065D" w:rsidRDefault="005D065D" w:rsidP="000D3AF7">
      <w:pPr>
        <w:numPr>
          <w:ilvl w:val="2"/>
          <w:numId w:val="5"/>
        </w:numPr>
      </w:pPr>
      <w:r>
        <w:rPr>
          <w:rFonts w:hint="eastAsia"/>
        </w:rPr>
        <w:t>否则玩家会获得邮件提示收益</w:t>
      </w:r>
      <w:r>
        <w:rPr>
          <w:rFonts w:hint="eastAsia"/>
        </w:rPr>
        <w:t>/</w:t>
      </w:r>
      <w:r>
        <w:rPr>
          <w:rFonts w:hint="eastAsia"/>
        </w:rPr>
        <w:t>损失</w:t>
      </w:r>
    </w:p>
    <w:p w14:paraId="2EC22BE4" w14:textId="5512322C" w:rsidR="006E4738" w:rsidRPr="005533B5" w:rsidRDefault="004B549E" w:rsidP="00C70407">
      <w:pPr>
        <w:pStyle w:val="3"/>
      </w:pPr>
      <w:r w:rsidRPr="005533B5">
        <w:rPr>
          <w:rFonts w:hint="eastAsia"/>
        </w:rPr>
        <w:t>关闭房间</w:t>
      </w:r>
    </w:p>
    <w:p w14:paraId="0FEE0728" w14:textId="3C481C83" w:rsidR="00531869" w:rsidRDefault="00A23BD7" w:rsidP="00C70407">
      <w:pPr>
        <w:numPr>
          <w:ilvl w:val="0"/>
          <w:numId w:val="5"/>
        </w:numPr>
      </w:pPr>
      <w:r w:rsidRPr="005533B5">
        <w:rPr>
          <w:rFonts w:hint="eastAsia"/>
        </w:rPr>
        <w:t>当房间内</w:t>
      </w:r>
      <w:r w:rsidR="00304690" w:rsidRPr="005533B5">
        <w:rPr>
          <w:rFonts w:hint="eastAsia"/>
        </w:rPr>
        <w:t>的</w:t>
      </w:r>
      <w:r w:rsidR="00CD654E">
        <w:rPr>
          <w:rFonts w:hint="eastAsia"/>
        </w:rPr>
        <w:t>非观战</w:t>
      </w:r>
      <w:proofErr w:type="gramStart"/>
      <w:r w:rsidR="00304690" w:rsidRPr="005533B5">
        <w:rPr>
          <w:rFonts w:hint="eastAsia"/>
        </w:rPr>
        <w:t>玩</w:t>
      </w:r>
      <w:r w:rsidRPr="005533B5">
        <w:rPr>
          <w:rFonts w:hint="eastAsia"/>
        </w:rPr>
        <w:t>家</w:t>
      </w:r>
      <w:r w:rsidR="00304690" w:rsidRPr="005533B5">
        <w:rPr>
          <w:rFonts w:hint="eastAsia"/>
        </w:rPr>
        <w:t>数</w:t>
      </w:r>
      <w:proofErr w:type="gramEnd"/>
      <w:r w:rsidR="00304690" w:rsidRPr="005533B5">
        <w:rPr>
          <w:rFonts w:hint="eastAsia"/>
        </w:rPr>
        <w:t>为</w:t>
      </w:r>
      <w:r w:rsidR="00304690" w:rsidRPr="005533B5">
        <w:rPr>
          <w:rFonts w:hint="eastAsia"/>
        </w:rPr>
        <w:t>0</w:t>
      </w:r>
      <w:r w:rsidRPr="005533B5">
        <w:rPr>
          <w:rFonts w:hint="eastAsia"/>
        </w:rPr>
        <w:t>时，关闭</w:t>
      </w:r>
      <w:r w:rsidR="00B2201C">
        <w:rPr>
          <w:rFonts w:hint="eastAsia"/>
        </w:rPr>
        <w:t>进行中的</w:t>
      </w:r>
      <w:r w:rsidR="0092721C" w:rsidRPr="005533B5">
        <w:rPr>
          <w:rFonts w:hint="eastAsia"/>
        </w:rPr>
        <w:t>游戏，同时关闭</w:t>
      </w:r>
      <w:r w:rsidRPr="005533B5">
        <w:rPr>
          <w:rFonts w:hint="eastAsia"/>
        </w:rPr>
        <w:t>房间</w:t>
      </w:r>
    </w:p>
    <w:p w14:paraId="357A918D" w14:textId="20497EC4" w:rsidR="005668EC" w:rsidRDefault="005668EC" w:rsidP="00C70407">
      <w:pPr>
        <w:numPr>
          <w:ilvl w:val="0"/>
          <w:numId w:val="5"/>
        </w:numPr>
        <w:rPr>
          <w:highlight w:val="yellow"/>
        </w:rPr>
      </w:pPr>
      <w:r w:rsidRPr="005668EC">
        <w:rPr>
          <w:rFonts w:hint="eastAsia"/>
          <w:highlight w:val="yellow"/>
        </w:rPr>
        <w:t>如果房间内没有真人玩家</w:t>
      </w:r>
      <w:r w:rsidR="00BD0533">
        <w:rPr>
          <w:rFonts w:hint="eastAsia"/>
          <w:highlight w:val="yellow"/>
        </w:rPr>
        <w:t>【包括对局者和观战玩家】</w:t>
      </w:r>
      <w:r w:rsidRPr="005668EC">
        <w:rPr>
          <w:rFonts w:hint="eastAsia"/>
          <w:highlight w:val="yellow"/>
        </w:rPr>
        <w:t>，全是机器人</w:t>
      </w:r>
    </w:p>
    <w:p w14:paraId="25132E99" w14:textId="65E98B7B" w:rsidR="005668EC" w:rsidRPr="003B277E" w:rsidRDefault="005668EC" w:rsidP="003B277E">
      <w:pPr>
        <w:numPr>
          <w:ilvl w:val="1"/>
          <w:numId w:val="5"/>
        </w:numPr>
      </w:pPr>
      <w:r>
        <w:rPr>
          <w:rFonts w:hint="eastAsia"/>
          <w:highlight w:val="yellow"/>
        </w:rPr>
        <w:t>在对局结束时，</w:t>
      </w:r>
      <w:r w:rsidRPr="003B277E">
        <w:rPr>
          <w:rFonts w:hint="eastAsia"/>
          <w:highlight w:val="yellow"/>
        </w:rPr>
        <w:t>关闭房间</w:t>
      </w:r>
    </w:p>
    <w:p w14:paraId="75FED4E2" w14:textId="6CA800DB" w:rsidR="006A50EB" w:rsidRDefault="006A50EB" w:rsidP="006A50EB"/>
    <w:p w14:paraId="1FAE984F" w14:textId="77777777" w:rsidR="000174DE" w:rsidRPr="005668EC" w:rsidRDefault="000174DE" w:rsidP="000174DE">
      <w:pPr>
        <w:pStyle w:val="2"/>
        <w:tabs>
          <w:tab w:val="clear" w:pos="432"/>
        </w:tabs>
      </w:pPr>
      <w:r w:rsidRPr="005668EC">
        <w:rPr>
          <w:rFonts w:hint="eastAsia"/>
        </w:rPr>
        <w:t>观战模式</w:t>
      </w:r>
    </w:p>
    <w:p w14:paraId="0815E445" w14:textId="316629B5" w:rsidR="000174DE" w:rsidRPr="005668EC" w:rsidRDefault="000174DE" w:rsidP="000174DE">
      <w:pPr>
        <w:pStyle w:val="3"/>
      </w:pPr>
      <w:r w:rsidRPr="005668EC">
        <w:rPr>
          <w:rFonts w:hint="eastAsia"/>
        </w:rPr>
        <w:t>进入</w:t>
      </w:r>
      <w:r w:rsidR="004A2447" w:rsidRPr="005668EC">
        <w:rPr>
          <w:rFonts w:hint="eastAsia"/>
        </w:rPr>
        <w:t>房间观战</w:t>
      </w:r>
    </w:p>
    <w:p w14:paraId="4AE2EF2D" w14:textId="5A750936" w:rsidR="000174DE" w:rsidRPr="005668EC" w:rsidRDefault="000174DE" w:rsidP="000174DE">
      <w:pPr>
        <w:numPr>
          <w:ilvl w:val="0"/>
          <w:numId w:val="5"/>
        </w:numPr>
      </w:pPr>
      <w:r w:rsidRPr="005668EC">
        <w:rPr>
          <w:rFonts w:hint="eastAsia"/>
        </w:rPr>
        <w:lastRenderedPageBreak/>
        <w:t>玩家可以通过好友</w:t>
      </w:r>
      <w:r w:rsidR="00376883" w:rsidRPr="005668EC">
        <w:rPr>
          <w:rFonts w:hint="eastAsia"/>
        </w:rPr>
        <w:t>界面的【观战】按钮</w:t>
      </w:r>
      <w:r w:rsidRPr="005668EC">
        <w:rPr>
          <w:rFonts w:hint="eastAsia"/>
        </w:rPr>
        <w:t>进入</w:t>
      </w:r>
      <w:r w:rsidR="00376883" w:rsidRPr="005668EC">
        <w:rPr>
          <w:rFonts w:hint="eastAsia"/>
        </w:rPr>
        <w:t>好友所在的</w:t>
      </w:r>
      <w:r w:rsidR="00DF65EB" w:rsidRPr="005668EC">
        <w:rPr>
          <w:rFonts w:hint="eastAsia"/>
        </w:rPr>
        <w:t>房间</w:t>
      </w:r>
      <w:r w:rsidR="00376883" w:rsidRPr="005668EC">
        <w:rPr>
          <w:rFonts w:hint="eastAsia"/>
        </w:rPr>
        <w:t>进行</w:t>
      </w:r>
      <w:r w:rsidRPr="005668EC">
        <w:rPr>
          <w:rFonts w:hint="eastAsia"/>
        </w:rPr>
        <w:t>观战</w:t>
      </w:r>
    </w:p>
    <w:p w14:paraId="56EF36C1" w14:textId="1079D140" w:rsidR="000D6269" w:rsidRPr="005668EC" w:rsidRDefault="000D6269" w:rsidP="000D6269">
      <w:pPr>
        <w:numPr>
          <w:ilvl w:val="1"/>
          <w:numId w:val="5"/>
        </w:numPr>
      </w:pPr>
      <w:r w:rsidRPr="005668EC">
        <w:rPr>
          <w:rFonts w:hint="eastAsia"/>
        </w:rPr>
        <w:t>只有好友处于</w:t>
      </w:r>
      <w:r w:rsidR="00EF4F0B" w:rsidRPr="005668EC">
        <w:rPr>
          <w:rFonts w:hint="eastAsia"/>
        </w:rPr>
        <w:t>【游戏中】或【观战中】时</w:t>
      </w:r>
      <w:r w:rsidRPr="005668EC">
        <w:rPr>
          <w:rFonts w:hint="eastAsia"/>
        </w:rPr>
        <w:t>，该按钮才可使用</w:t>
      </w:r>
    </w:p>
    <w:p w14:paraId="1FE9EBA2" w14:textId="5A3B2B3E" w:rsidR="00FB198D" w:rsidRPr="005668EC" w:rsidRDefault="00FB198D" w:rsidP="00FB198D">
      <w:pPr>
        <w:numPr>
          <w:ilvl w:val="0"/>
          <w:numId w:val="5"/>
        </w:numPr>
      </w:pPr>
      <w:r w:rsidRPr="005668EC">
        <w:rPr>
          <w:rFonts w:hint="eastAsia"/>
        </w:rPr>
        <w:t>房间内坐下的玩家，任何时都可以手动【站起】</w:t>
      </w:r>
    </w:p>
    <w:p w14:paraId="2AF6DAF7" w14:textId="7A5F2129" w:rsidR="00FB198D" w:rsidRPr="005668EC" w:rsidRDefault="00FB198D" w:rsidP="00FB198D">
      <w:pPr>
        <w:numPr>
          <w:ilvl w:val="1"/>
          <w:numId w:val="5"/>
        </w:numPr>
      </w:pPr>
      <w:r w:rsidRPr="005668EC">
        <w:rPr>
          <w:rFonts w:hint="eastAsia"/>
        </w:rPr>
        <w:t>和离开房间一个逻辑，对局中，必须打完本局才生效</w:t>
      </w:r>
    </w:p>
    <w:p w14:paraId="44496D45" w14:textId="743A32D9" w:rsidR="00FB198D" w:rsidRPr="005668EC" w:rsidRDefault="00FB198D" w:rsidP="00FB198D">
      <w:pPr>
        <w:numPr>
          <w:ilvl w:val="0"/>
          <w:numId w:val="5"/>
        </w:numPr>
      </w:pPr>
      <w:r w:rsidRPr="005668EC">
        <w:rPr>
          <w:rFonts w:hint="eastAsia"/>
        </w:rPr>
        <w:t>钱不够</w:t>
      </w:r>
      <w:proofErr w:type="gramStart"/>
      <w:r w:rsidR="00060FF9" w:rsidRPr="005668EC">
        <w:rPr>
          <w:rFonts w:hint="eastAsia"/>
          <w:color w:val="FF0000"/>
        </w:rPr>
        <w:t>对局底注</w:t>
      </w:r>
      <w:r w:rsidRPr="005668EC">
        <w:rPr>
          <w:rFonts w:hint="eastAsia"/>
        </w:rPr>
        <w:t>时</w:t>
      </w:r>
      <w:proofErr w:type="gramEnd"/>
      <w:r w:rsidRPr="005668EC">
        <w:rPr>
          <w:rFonts w:hint="eastAsia"/>
        </w:rPr>
        <w:t>，</w:t>
      </w:r>
      <w:r w:rsidR="00060FF9" w:rsidRPr="005668EC">
        <w:rPr>
          <w:rFonts w:hint="eastAsia"/>
        </w:rPr>
        <w:t>将</w:t>
      </w:r>
      <w:r w:rsidRPr="005668EC">
        <w:rPr>
          <w:rFonts w:hint="eastAsia"/>
        </w:rPr>
        <w:t>强制玩家站起来</w:t>
      </w:r>
    </w:p>
    <w:p w14:paraId="72B46181" w14:textId="0E0CBC6F" w:rsidR="002A51BF" w:rsidRPr="005668EC" w:rsidRDefault="002A51BF" w:rsidP="002A51BF">
      <w:pPr>
        <w:pStyle w:val="3"/>
      </w:pPr>
      <w:r w:rsidRPr="005668EC">
        <w:rPr>
          <w:rFonts w:hint="eastAsia"/>
        </w:rPr>
        <w:t>观战者列表</w:t>
      </w:r>
    </w:p>
    <w:p w14:paraId="4CB6BDC2" w14:textId="015719A6" w:rsidR="002A51BF" w:rsidRPr="005668EC" w:rsidRDefault="002A51BF" w:rsidP="002A51BF">
      <w:pPr>
        <w:numPr>
          <w:ilvl w:val="0"/>
          <w:numId w:val="5"/>
        </w:numPr>
      </w:pPr>
      <w:r w:rsidRPr="005668EC">
        <w:rPr>
          <w:rFonts w:hint="eastAsia"/>
        </w:rPr>
        <w:t>对局界面增加【查看</w:t>
      </w:r>
      <w:r w:rsidR="009B3000" w:rsidRPr="005668EC">
        <w:rPr>
          <w:rFonts w:hint="eastAsia"/>
        </w:rPr>
        <w:t>观战玩家</w:t>
      </w:r>
      <w:r w:rsidRPr="005668EC">
        <w:rPr>
          <w:rFonts w:hint="eastAsia"/>
        </w:rPr>
        <w:t>】按钮</w:t>
      </w:r>
    </w:p>
    <w:p w14:paraId="60882EA4" w14:textId="0BA3678B" w:rsidR="002A51BF" w:rsidRPr="005668EC" w:rsidRDefault="002A51BF" w:rsidP="002A51BF">
      <w:pPr>
        <w:numPr>
          <w:ilvl w:val="1"/>
          <w:numId w:val="5"/>
        </w:numPr>
      </w:pPr>
      <w:r w:rsidRPr="005668EC">
        <w:rPr>
          <w:rFonts w:hint="eastAsia"/>
        </w:rPr>
        <w:t>点击后显示观战</w:t>
      </w:r>
      <w:r w:rsidR="009B3000" w:rsidRPr="005668EC">
        <w:rPr>
          <w:rFonts w:hint="eastAsia"/>
        </w:rPr>
        <w:t>玩家</w:t>
      </w:r>
      <w:r w:rsidRPr="005668EC">
        <w:rPr>
          <w:rFonts w:hint="eastAsia"/>
        </w:rPr>
        <w:t>列表</w:t>
      </w:r>
    </w:p>
    <w:p w14:paraId="24E653ED" w14:textId="0F35746B" w:rsidR="003B02F0" w:rsidRPr="005668EC" w:rsidRDefault="003B02F0" w:rsidP="002A51BF">
      <w:pPr>
        <w:numPr>
          <w:ilvl w:val="1"/>
          <w:numId w:val="5"/>
        </w:numPr>
      </w:pPr>
      <w:r w:rsidRPr="005668EC">
        <w:rPr>
          <w:rFonts w:hint="eastAsia"/>
        </w:rPr>
        <w:t>在此点击每个观战</w:t>
      </w:r>
      <w:r w:rsidR="009B3000" w:rsidRPr="005668EC">
        <w:rPr>
          <w:rFonts w:hint="eastAsia"/>
        </w:rPr>
        <w:t>玩家</w:t>
      </w:r>
      <w:r w:rsidRPr="005668EC">
        <w:rPr>
          <w:rFonts w:hint="eastAsia"/>
        </w:rPr>
        <w:t>，可以查看其名片</w:t>
      </w:r>
    </w:p>
    <w:p w14:paraId="19A5ACD1" w14:textId="77777777" w:rsidR="002A51BF" w:rsidRPr="005668EC" w:rsidRDefault="002A51BF" w:rsidP="002A51BF"/>
    <w:p w14:paraId="7EFE6F74" w14:textId="76FC94AD" w:rsidR="000174DE" w:rsidRPr="005668EC" w:rsidRDefault="000174DE" w:rsidP="000174DE">
      <w:pPr>
        <w:pStyle w:val="3"/>
      </w:pPr>
      <w:r w:rsidRPr="005668EC">
        <w:rPr>
          <w:rFonts w:hint="eastAsia"/>
        </w:rPr>
        <w:t>观战</w:t>
      </w:r>
      <w:r w:rsidR="00376883" w:rsidRPr="005668EC">
        <w:rPr>
          <w:rFonts w:hint="eastAsia"/>
        </w:rPr>
        <w:t>者</w:t>
      </w:r>
      <w:r w:rsidR="006C7A1F" w:rsidRPr="005668EC">
        <w:rPr>
          <w:rFonts w:hint="eastAsia"/>
        </w:rPr>
        <w:t>的视角</w:t>
      </w:r>
      <w:r w:rsidR="00D37CDD" w:rsidRPr="005668EC">
        <w:rPr>
          <w:rFonts w:hint="eastAsia"/>
        </w:rPr>
        <w:t>与</w:t>
      </w:r>
      <w:r w:rsidR="006C7A1F" w:rsidRPr="005668EC">
        <w:rPr>
          <w:rFonts w:hint="eastAsia"/>
        </w:rPr>
        <w:t>U</w:t>
      </w:r>
      <w:r w:rsidR="006C7A1F" w:rsidRPr="005668EC">
        <w:t>I</w:t>
      </w:r>
    </w:p>
    <w:p w14:paraId="0206BABE" w14:textId="6C217125" w:rsidR="000174DE" w:rsidRPr="005668EC" w:rsidRDefault="000174DE" w:rsidP="000174DE">
      <w:pPr>
        <w:numPr>
          <w:ilvl w:val="0"/>
          <w:numId w:val="5"/>
        </w:numPr>
      </w:pPr>
      <w:r w:rsidRPr="005668EC">
        <w:rPr>
          <w:rFonts w:hint="eastAsia"/>
        </w:rPr>
        <w:t>观战玩家</w:t>
      </w:r>
      <w:r w:rsidR="008C3F73" w:rsidRPr="005668EC">
        <w:rPr>
          <w:rFonts w:hint="eastAsia"/>
        </w:rPr>
        <w:t>的视角与其</w:t>
      </w:r>
      <w:r w:rsidR="006C7A1F" w:rsidRPr="005668EC">
        <w:rPr>
          <w:rFonts w:hint="eastAsia"/>
        </w:rPr>
        <w:t>房间</w:t>
      </w:r>
      <w:r w:rsidR="008C3F73" w:rsidRPr="005668EC">
        <w:rPr>
          <w:rFonts w:hint="eastAsia"/>
        </w:rPr>
        <w:t>的</w:t>
      </w:r>
      <w:r w:rsidR="006C7A1F" w:rsidRPr="005668EC">
        <w:rPr>
          <w:rFonts w:hint="eastAsia"/>
        </w:rPr>
        <w:t>内的好友玩家一致</w:t>
      </w:r>
    </w:p>
    <w:p w14:paraId="59FE7A39" w14:textId="1A26882D" w:rsidR="006C7A1F" w:rsidRPr="005668EC" w:rsidRDefault="006C7A1F" w:rsidP="006C7A1F">
      <w:pPr>
        <w:numPr>
          <w:ilvl w:val="1"/>
          <w:numId w:val="5"/>
        </w:numPr>
      </w:pPr>
      <w:r w:rsidRPr="005668EC">
        <w:rPr>
          <w:rFonts w:hint="eastAsia"/>
        </w:rPr>
        <w:t>相当于站在自己好友的位置上</w:t>
      </w:r>
    </w:p>
    <w:p w14:paraId="02E357BA" w14:textId="4B0C52E3" w:rsidR="006C7A1F" w:rsidRPr="005668EC" w:rsidRDefault="006C7A1F" w:rsidP="000174DE">
      <w:pPr>
        <w:numPr>
          <w:ilvl w:val="0"/>
          <w:numId w:val="5"/>
        </w:numPr>
      </w:pPr>
      <w:r w:rsidRPr="005668EC">
        <w:rPr>
          <w:rFonts w:hint="eastAsia"/>
        </w:rPr>
        <w:t>观战者的下方操作栏展示自己的信息</w:t>
      </w:r>
    </w:p>
    <w:p w14:paraId="32D4ABE7" w14:textId="4B5E7D59" w:rsidR="006C7A1F" w:rsidRPr="005668EC" w:rsidRDefault="006C7A1F" w:rsidP="006C7A1F">
      <w:pPr>
        <w:numPr>
          <w:ilvl w:val="1"/>
          <w:numId w:val="5"/>
        </w:numPr>
      </w:pPr>
      <w:r w:rsidRPr="005668EC">
        <w:rPr>
          <w:rFonts w:hint="eastAsia"/>
        </w:rPr>
        <w:t>包括头像、金币等等</w:t>
      </w:r>
    </w:p>
    <w:p w14:paraId="19092BAD" w14:textId="1E3A53D7" w:rsidR="006C7A1F" w:rsidRPr="005668EC" w:rsidRDefault="006C7A1F" w:rsidP="000174DE">
      <w:pPr>
        <w:numPr>
          <w:ilvl w:val="0"/>
          <w:numId w:val="5"/>
        </w:numPr>
      </w:pPr>
      <w:r w:rsidRPr="005668EC">
        <w:rPr>
          <w:rFonts w:hint="eastAsia"/>
        </w:rPr>
        <w:t>观战者</w:t>
      </w:r>
      <w:r w:rsidR="00D37CDD" w:rsidRPr="005668EC">
        <w:rPr>
          <w:rFonts w:hint="eastAsia"/>
        </w:rPr>
        <w:t>面前的</w:t>
      </w:r>
      <w:r w:rsidRPr="005668EC">
        <w:rPr>
          <w:rFonts w:hint="eastAsia"/>
        </w:rPr>
        <w:t>【骰盅</w:t>
      </w:r>
      <w:r w:rsidR="00D37CDD" w:rsidRPr="005668EC">
        <w:rPr>
          <w:rFonts w:hint="eastAsia"/>
        </w:rPr>
        <w:t>位</w:t>
      </w:r>
      <w:r w:rsidRPr="005668EC">
        <w:rPr>
          <w:rFonts w:hint="eastAsia"/>
        </w:rPr>
        <w:t>】，显示</w:t>
      </w:r>
      <w:r w:rsidR="00D37CDD" w:rsidRPr="005668EC">
        <w:rPr>
          <w:rFonts w:hint="eastAsia"/>
        </w:rPr>
        <w:t>这个位置上的实际参战玩家</w:t>
      </w:r>
    </w:p>
    <w:p w14:paraId="65160A39" w14:textId="4A24859C" w:rsidR="006C7A1F" w:rsidRPr="005668EC" w:rsidRDefault="00D37CDD" w:rsidP="006C7A1F">
      <w:pPr>
        <w:numPr>
          <w:ilvl w:val="1"/>
          <w:numId w:val="5"/>
        </w:numPr>
      </w:pPr>
      <w:r w:rsidRPr="005668EC">
        <w:rPr>
          <w:rFonts w:hint="eastAsia"/>
        </w:rPr>
        <w:t>其叫点、开</w:t>
      </w:r>
      <w:r w:rsidRPr="005668EC">
        <w:rPr>
          <w:rFonts w:hint="eastAsia"/>
        </w:rPr>
        <w:t>/</w:t>
      </w:r>
      <w:r w:rsidRPr="005668EC">
        <w:rPr>
          <w:rFonts w:hint="eastAsia"/>
        </w:rPr>
        <w:t>抢开等显示规则，同其他位置的玩家，都在【骰盅】上进行表现</w:t>
      </w:r>
    </w:p>
    <w:p w14:paraId="76269E04" w14:textId="25896601" w:rsidR="00D37CDD" w:rsidRPr="005668EC" w:rsidRDefault="00D37CDD" w:rsidP="006C7A1F">
      <w:pPr>
        <w:numPr>
          <w:ilvl w:val="1"/>
          <w:numId w:val="5"/>
        </w:numPr>
      </w:pPr>
      <w:r w:rsidRPr="005668EC">
        <w:rPr>
          <w:rFonts w:hint="eastAsia"/>
        </w:rPr>
        <w:t>观战玩家只能看到</w:t>
      </w:r>
      <w:proofErr w:type="gramStart"/>
      <w:r w:rsidRPr="005668EC">
        <w:rPr>
          <w:rFonts w:hint="eastAsia"/>
        </w:rPr>
        <w:t>骰</w:t>
      </w:r>
      <w:proofErr w:type="gramEnd"/>
      <w:r w:rsidRPr="005668EC">
        <w:rPr>
          <w:rFonts w:hint="eastAsia"/>
        </w:rPr>
        <w:t>盅外壳，看不到里面的点数</w:t>
      </w:r>
    </w:p>
    <w:p w14:paraId="57269AAE" w14:textId="070CB5AE" w:rsidR="00D37CDD" w:rsidRPr="005668EC" w:rsidRDefault="00D37CDD" w:rsidP="00D37CDD">
      <w:pPr>
        <w:pStyle w:val="3"/>
      </w:pPr>
      <w:r w:rsidRPr="005668EC">
        <w:rPr>
          <w:rFonts w:hint="eastAsia"/>
        </w:rPr>
        <w:t>观战者的权限</w:t>
      </w:r>
    </w:p>
    <w:p w14:paraId="2EAF62F3" w14:textId="48951400" w:rsidR="00D37CDD" w:rsidRPr="005668EC" w:rsidRDefault="00D37CDD" w:rsidP="000174DE">
      <w:pPr>
        <w:numPr>
          <w:ilvl w:val="0"/>
          <w:numId w:val="5"/>
        </w:numPr>
      </w:pPr>
      <w:r w:rsidRPr="005668EC">
        <w:rPr>
          <w:rFonts w:hint="eastAsia"/>
        </w:rPr>
        <w:t>观战玩家</w:t>
      </w:r>
      <w:r w:rsidR="008944B1" w:rsidRPr="005668EC">
        <w:rPr>
          <w:rFonts w:hint="eastAsia"/>
        </w:rPr>
        <w:t>不能进行</w:t>
      </w:r>
      <w:r w:rsidR="00B366C6" w:rsidRPr="005668EC">
        <w:rPr>
          <w:rFonts w:hint="eastAsia"/>
        </w:rPr>
        <w:t>房间</w:t>
      </w:r>
      <w:r w:rsidR="008944B1" w:rsidRPr="005668EC">
        <w:rPr>
          <w:rFonts w:hint="eastAsia"/>
        </w:rPr>
        <w:t>语音</w:t>
      </w:r>
      <w:r w:rsidR="004017EF" w:rsidRPr="005668EC">
        <w:rPr>
          <w:rFonts w:hint="eastAsia"/>
        </w:rPr>
        <w:t>发言</w:t>
      </w:r>
      <w:r w:rsidR="008944B1" w:rsidRPr="005668EC">
        <w:rPr>
          <w:rFonts w:hint="eastAsia"/>
        </w:rPr>
        <w:t>，但可以收听</w:t>
      </w:r>
    </w:p>
    <w:p w14:paraId="1A2D2B8E" w14:textId="5F57D1F1" w:rsidR="00E92795" w:rsidRPr="005668EC" w:rsidRDefault="00E92795" w:rsidP="000174DE">
      <w:pPr>
        <w:numPr>
          <w:ilvl w:val="0"/>
          <w:numId w:val="5"/>
        </w:numPr>
      </w:pPr>
      <w:r w:rsidRPr="005668EC">
        <w:rPr>
          <w:rFonts w:hint="eastAsia"/>
        </w:rPr>
        <w:t>观战玩家可以在房间频道内进行文字聊天</w:t>
      </w:r>
    </w:p>
    <w:p w14:paraId="5736B967" w14:textId="0DA28405" w:rsidR="000174DE" w:rsidRPr="005668EC" w:rsidRDefault="00D37CDD" w:rsidP="000174DE">
      <w:pPr>
        <w:numPr>
          <w:ilvl w:val="0"/>
          <w:numId w:val="5"/>
        </w:numPr>
      </w:pPr>
      <w:r w:rsidRPr="005668EC">
        <w:rPr>
          <w:rFonts w:hint="eastAsia"/>
        </w:rPr>
        <w:t>在吹牛模式中，</w:t>
      </w:r>
      <w:r w:rsidR="000174DE" w:rsidRPr="005668EC">
        <w:rPr>
          <w:rFonts w:hint="eastAsia"/>
        </w:rPr>
        <w:t>观战玩家可以参与游戏结束后的竞猜</w:t>
      </w:r>
    </w:p>
    <w:p w14:paraId="69738EF7" w14:textId="77777777" w:rsidR="000174DE" w:rsidRPr="005668EC" w:rsidRDefault="000174DE" w:rsidP="000174DE">
      <w:pPr>
        <w:numPr>
          <w:ilvl w:val="0"/>
          <w:numId w:val="5"/>
        </w:numPr>
      </w:pPr>
      <w:r w:rsidRPr="005668EC">
        <w:rPr>
          <w:rFonts w:hint="eastAsia"/>
        </w:rPr>
        <w:t>观战玩家随时可以离开房间</w:t>
      </w:r>
    </w:p>
    <w:p w14:paraId="6DC0E39C" w14:textId="61CFB92D" w:rsidR="008E63A3" w:rsidRPr="005668EC" w:rsidRDefault="008E63A3" w:rsidP="008E63A3">
      <w:pPr>
        <w:pStyle w:val="3"/>
      </w:pPr>
      <w:r w:rsidRPr="005668EC">
        <w:rPr>
          <w:rFonts w:hint="eastAsia"/>
        </w:rPr>
        <w:t>观战者坐下</w:t>
      </w:r>
    </w:p>
    <w:p w14:paraId="5602611F" w14:textId="62C57799" w:rsidR="004D0806" w:rsidRPr="005668EC" w:rsidRDefault="004D0806" w:rsidP="008E63A3">
      <w:pPr>
        <w:numPr>
          <w:ilvl w:val="0"/>
          <w:numId w:val="5"/>
        </w:numPr>
      </w:pPr>
      <w:r w:rsidRPr="005668EC">
        <w:rPr>
          <w:rFonts w:hint="eastAsia"/>
        </w:rPr>
        <w:t>如果</w:t>
      </w:r>
      <w:r w:rsidR="007C27F1" w:rsidRPr="005668EC">
        <w:rPr>
          <w:rFonts w:hint="eastAsia"/>
        </w:rPr>
        <w:t>房间内</w:t>
      </w:r>
      <w:r w:rsidRPr="005668EC">
        <w:rPr>
          <w:rFonts w:hint="eastAsia"/>
        </w:rPr>
        <w:t>有空位，则观战玩家界面上的【坐下】按钮亮起</w:t>
      </w:r>
    </w:p>
    <w:p w14:paraId="2FC41631" w14:textId="77777777" w:rsidR="00376883" w:rsidRPr="005668EC" w:rsidRDefault="004D0806" w:rsidP="00376883">
      <w:pPr>
        <w:numPr>
          <w:ilvl w:val="0"/>
          <w:numId w:val="5"/>
        </w:numPr>
      </w:pPr>
      <w:r w:rsidRPr="005668EC">
        <w:rPr>
          <w:rFonts w:hint="eastAsia"/>
        </w:rPr>
        <w:t>观战玩家可以点击按钮【坐下】</w:t>
      </w:r>
    </w:p>
    <w:p w14:paraId="667844EA" w14:textId="07CD0EFE" w:rsidR="008E63A3" w:rsidRPr="005668EC" w:rsidRDefault="00CA451B" w:rsidP="004D0806">
      <w:pPr>
        <w:numPr>
          <w:ilvl w:val="1"/>
          <w:numId w:val="5"/>
        </w:numPr>
      </w:pPr>
      <w:r w:rsidRPr="005668EC">
        <w:rPr>
          <w:rFonts w:hint="eastAsia"/>
        </w:rPr>
        <w:t>玩家</w:t>
      </w:r>
      <w:r w:rsidR="00376883" w:rsidRPr="005668EC">
        <w:rPr>
          <w:rFonts w:hint="eastAsia"/>
        </w:rPr>
        <w:t>坐下后，</w:t>
      </w:r>
      <w:r w:rsidR="00820B73" w:rsidRPr="005668EC">
        <w:rPr>
          <w:rFonts w:hint="eastAsia"/>
        </w:rPr>
        <w:t>表现</w:t>
      </w:r>
      <w:r w:rsidR="00820B73" w:rsidRPr="005668EC">
        <w:rPr>
          <w:rFonts w:hint="eastAsia"/>
        </w:rPr>
        <w:t>&amp;</w:t>
      </w:r>
      <w:r w:rsidR="00820B73" w:rsidRPr="005668EC">
        <w:rPr>
          <w:rFonts w:hint="eastAsia"/>
        </w:rPr>
        <w:t>规则</w:t>
      </w:r>
      <w:r w:rsidR="0040574D" w:rsidRPr="005668EC">
        <w:rPr>
          <w:rFonts w:hint="eastAsia"/>
        </w:rPr>
        <w:t>视同【匹配进入的玩家】</w:t>
      </w:r>
    </w:p>
    <w:p w14:paraId="4652ACE2" w14:textId="320C203E" w:rsidR="00376883" w:rsidRPr="005668EC" w:rsidRDefault="00376883" w:rsidP="00376883">
      <w:pPr>
        <w:numPr>
          <w:ilvl w:val="0"/>
          <w:numId w:val="5"/>
        </w:numPr>
      </w:pPr>
      <w:r w:rsidRPr="005668EC">
        <w:rPr>
          <w:rFonts w:hint="eastAsia"/>
        </w:rPr>
        <w:t>坐下的玩家随时可以离开</w:t>
      </w:r>
    </w:p>
    <w:p w14:paraId="78FFEBD4" w14:textId="77777777" w:rsidR="008E63A3" w:rsidRPr="008E63A3" w:rsidRDefault="008E63A3" w:rsidP="008E63A3"/>
    <w:p w14:paraId="0435D164" w14:textId="77777777" w:rsidR="000174DE" w:rsidRPr="000174DE" w:rsidRDefault="000174DE" w:rsidP="006A50EB"/>
    <w:p w14:paraId="12B782AC" w14:textId="77777777" w:rsidR="003066CC" w:rsidRPr="005533B5" w:rsidRDefault="003066CC" w:rsidP="003066CC">
      <w:pPr>
        <w:pStyle w:val="1"/>
        <w:rPr>
          <w:rFonts w:ascii="微软雅黑" w:hAnsi="微软雅黑"/>
        </w:rPr>
      </w:pPr>
      <w:r w:rsidRPr="005533B5">
        <w:rPr>
          <w:rFonts w:ascii="微软雅黑" w:hAnsi="微软雅黑"/>
        </w:rPr>
        <w:t>配置相关</w:t>
      </w:r>
    </w:p>
    <w:p w14:paraId="0995953E" w14:textId="77777777" w:rsidR="004C01D3" w:rsidRPr="005533B5" w:rsidRDefault="004C01D3" w:rsidP="004C01D3">
      <w:pPr>
        <w:pStyle w:val="2"/>
        <w:tabs>
          <w:tab w:val="clear" w:pos="432"/>
        </w:tabs>
      </w:pPr>
      <w:proofErr w:type="spellStart"/>
      <w:r w:rsidRPr="005533B5">
        <w:rPr>
          <w:rFonts w:hint="eastAsia"/>
        </w:rPr>
        <w:t>EnumerationConfig</w:t>
      </w:r>
      <w:proofErr w:type="spellEnd"/>
      <w:r w:rsidRPr="005533B5">
        <w:rPr>
          <w:rFonts w:hint="eastAsia"/>
        </w:rPr>
        <w:t>【枚举配置】</w:t>
      </w:r>
    </w:p>
    <w:p w14:paraId="4A8B12B6" w14:textId="3744AEC0" w:rsidR="004C01D3" w:rsidRPr="005533B5" w:rsidRDefault="00AB168E" w:rsidP="004C01D3">
      <w:pPr>
        <w:pStyle w:val="2"/>
        <w:tabs>
          <w:tab w:val="clear" w:pos="432"/>
        </w:tabs>
      </w:pPr>
      <w:proofErr w:type="spellStart"/>
      <w:r w:rsidRPr="005533B5">
        <w:rPr>
          <w:rFonts w:hint="eastAsia"/>
        </w:rPr>
        <w:t>RoomConfig</w:t>
      </w:r>
      <w:proofErr w:type="spellEnd"/>
      <w:r w:rsidRPr="005533B5">
        <w:rPr>
          <w:rFonts w:hint="eastAsia"/>
        </w:rPr>
        <w:t>【房间配置】</w:t>
      </w:r>
    </w:p>
    <w:p w14:paraId="251CB77C" w14:textId="40B174C9" w:rsidR="003066CC" w:rsidRPr="005533B5" w:rsidRDefault="007D1E28" w:rsidP="004C01D3">
      <w:pPr>
        <w:pStyle w:val="2"/>
        <w:tabs>
          <w:tab w:val="clear" w:pos="432"/>
        </w:tabs>
      </w:pPr>
      <w:proofErr w:type="spellStart"/>
      <w:r w:rsidRPr="007D1E28">
        <w:rPr>
          <w:rFonts w:hint="eastAsia"/>
        </w:rPr>
        <w:t>SystemConfig</w:t>
      </w:r>
      <w:proofErr w:type="spellEnd"/>
      <w:r w:rsidRPr="007D1E28">
        <w:rPr>
          <w:rFonts w:hint="eastAsia"/>
        </w:rPr>
        <w:t>【系统常量配置】</w:t>
      </w:r>
    </w:p>
    <w:sectPr w:rsidR="003066CC" w:rsidRPr="0055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A23E" w14:textId="77777777" w:rsidR="006918EA" w:rsidRDefault="006918EA" w:rsidP="003066CC">
      <w:r>
        <w:separator/>
      </w:r>
    </w:p>
  </w:endnote>
  <w:endnote w:type="continuationSeparator" w:id="0">
    <w:p w14:paraId="75F44FEF" w14:textId="77777777" w:rsidR="006918EA" w:rsidRDefault="006918EA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0BA2" w14:textId="77777777" w:rsidR="006918EA" w:rsidRDefault="006918EA" w:rsidP="003066CC">
      <w:r>
        <w:separator/>
      </w:r>
    </w:p>
  </w:footnote>
  <w:footnote w:type="continuationSeparator" w:id="0">
    <w:p w14:paraId="55B47274" w14:textId="77777777" w:rsidR="006918EA" w:rsidRDefault="006918EA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142429705">
    <w:abstractNumId w:val="2"/>
  </w:num>
  <w:num w:numId="2" w16cid:durableId="4044504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1770175">
    <w:abstractNumId w:val="1"/>
  </w:num>
  <w:num w:numId="4" w16cid:durableId="1651324421">
    <w:abstractNumId w:val="0"/>
  </w:num>
  <w:num w:numId="5" w16cid:durableId="1925334029">
    <w:abstractNumId w:val="3"/>
  </w:num>
  <w:num w:numId="6" w16cid:durableId="490758106">
    <w:abstractNumId w:val="2"/>
  </w:num>
  <w:num w:numId="7" w16cid:durableId="1274941044">
    <w:abstractNumId w:val="2"/>
  </w:num>
  <w:num w:numId="8" w16cid:durableId="1759907141">
    <w:abstractNumId w:val="2"/>
  </w:num>
  <w:num w:numId="9" w16cid:durableId="1630277225">
    <w:abstractNumId w:val="2"/>
  </w:num>
  <w:num w:numId="10" w16cid:durableId="966840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03818"/>
    <w:rsid w:val="0001234F"/>
    <w:rsid w:val="00012797"/>
    <w:rsid w:val="000174DE"/>
    <w:rsid w:val="0002003C"/>
    <w:rsid w:val="0005124D"/>
    <w:rsid w:val="0005394F"/>
    <w:rsid w:val="00060FF9"/>
    <w:rsid w:val="0006522C"/>
    <w:rsid w:val="00080156"/>
    <w:rsid w:val="0009081A"/>
    <w:rsid w:val="00090E86"/>
    <w:rsid w:val="0009702C"/>
    <w:rsid w:val="000C34F5"/>
    <w:rsid w:val="000D3AF7"/>
    <w:rsid w:val="000D6269"/>
    <w:rsid w:val="000D79F7"/>
    <w:rsid w:val="000E209D"/>
    <w:rsid w:val="000E74C7"/>
    <w:rsid w:val="00100CEE"/>
    <w:rsid w:val="00100FED"/>
    <w:rsid w:val="001106E7"/>
    <w:rsid w:val="00112B62"/>
    <w:rsid w:val="00112E50"/>
    <w:rsid w:val="001304DE"/>
    <w:rsid w:val="00133330"/>
    <w:rsid w:val="00137E12"/>
    <w:rsid w:val="001412FC"/>
    <w:rsid w:val="001558CA"/>
    <w:rsid w:val="00160C7E"/>
    <w:rsid w:val="001719D5"/>
    <w:rsid w:val="00181123"/>
    <w:rsid w:val="0018286C"/>
    <w:rsid w:val="001A4635"/>
    <w:rsid w:val="001A6DCA"/>
    <w:rsid w:val="001B4D42"/>
    <w:rsid w:val="001B7483"/>
    <w:rsid w:val="001D474D"/>
    <w:rsid w:val="001E3347"/>
    <w:rsid w:val="001E68C4"/>
    <w:rsid w:val="001F1FAF"/>
    <w:rsid w:val="002002D3"/>
    <w:rsid w:val="00202657"/>
    <w:rsid w:val="002076E3"/>
    <w:rsid w:val="00217D26"/>
    <w:rsid w:val="00220679"/>
    <w:rsid w:val="002225C4"/>
    <w:rsid w:val="00233888"/>
    <w:rsid w:val="00234A95"/>
    <w:rsid w:val="00242A69"/>
    <w:rsid w:val="00242EF7"/>
    <w:rsid w:val="002636C2"/>
    <w:rsid w:val="00265909"/>
    <w:rsid w:val="0028662E"/>
    <w:rsid w:val="002A1D5C"/>
    <w:rsid w:val="002A51BF"/>
    <w:rsid w:val="002B63A1"/>
    <w:rsid w:val="002C3B68"/>
    <w:rsid w:val="002C4EDB"/>
    <w:rsid w:val="002D15C1"/>
    <w:rsid w:val="002D1B33"/>
    <w:rsid w:val="002E2FE3"/>
    <w:rsid w:val="002F139A"/>
    <w:rsid w:val="00300D4E"/>
    <w:rsid w:val="00304690"/>
    <w:rsid w:val="003066CC"/>
    <w:rsid w:val="00306739"/>
    <w:rsid w:val="00321F9C"/>
    <w:rsid w:val="00327598"/>
    <w:rsid w:val="00334290"/>
    <w:rsid w:val="00342D06"/>
    <w:rsid w:val="00353561"/>
    <w:rsid w:val="003675B6"/>
    <w:rsid w:val="00373753"/>
    <w:rsid w:val="00375EAC"/>
    <w:rsid w:val="00376883"/>
    <w:rsid w:val="00377DC4"/>
    <w:rsid w:val="0038154A"/>
    <w:rsid w:val="00387B0D"/>
    <w:rsid w:val="00395EE2"/>
    <w:rsid w:val="00396C4D"/>
    <w:rsid w:val="00397299"/>
    <w:rsid w:val="003B02F0"/>
    <w:rsid w:val="003B06B9"/>
    <w:rsid w:val="003B277E"/>
    <w:rsid w:val="003C08F9"/>
    <w:rsid w:val="003C1976"/>
    <w:rsid w:val="003C2B61"/>
    <w:rsid w:val="003E7309"/>
    <w:rsid w:val="003F271D"/>
    <w:rsid w:val="003F40B7"/>
    <w:rsid w:val="004017EF"/>
    <w:rsid w:val="0040574D"/>
    <w:rsid w:val="00425D91"/>
    <w:rsid w:val="00445C93"/>
    <w:rsid w:val="00452C9B"/>
    <w:rsid w:val="0046304F"/>
    <w:rsid w:val="00471D0C"/>
    <w:rsid w:val="00472F55"/>
    <w:rsid w:val="00475195"/>
    <w:rsid w:val="0048011F"/>
    <w:rsid w:val="00491335"/>
    <w:rsid w:val="004A2447"/>
    <w:rsid w:val="004B11D4"/>
    <w:rsid w:val="004B549E"/>
    <w:rsid w:val="004C01D3"/>
    <w:rsid w:val="004C49C5"/>
    <w:rsid w:val="004D0806"/>
    <w:rsid w:val="004D5D85"/>
    <w:rsid w:val="004D7F72"/>
    <w:rsid w:val="004E1507"/>
    <w:rsid w:val="004E16DF"/>
    <w:rsid w:val="004E17A5"/>
    <w:rsid w:val="00501421"/>
    <w:rsid w:val="00517B1E"/>
    <w:rsid w:val="00526ADE"/>
    <w:rsid w:val="0053019E"/>
    <w:rsid w:val="00531869"/>
    <w:rsid w:val="00534B19"/>
    <w:rsid w:val="00541C38"/>
    <w:rsid w:val="00544DFE"/>
    <w:rsid w:val="005533B5"/>
    <w:rsid w:val="005536A1"/>
    <w:rsid w:val="005668EC"/>
    <w:rsid w:val="00566BA1"/>
    <w:rsid w:val="00570F5D"/>
    <w:rsid w:val="00575BCD"/>
    <w:rsid w:val="00577C44"/>
    <w:rsid w:val="00585B53"/>
    <w:rsid w:val="005936A7"/>
    <w:rsid w:val="005945C5"/>
    <w:rsid w:val="005A2826"/>
    <w:rsid w:val="005A3779"/>
    <w:rsid w:val="005B3D82"/>
    <w:rsid w:val="005B3FA3"/>
    <w:rsid w:val="005B4180"/>
    <w:rsid w:val="005C2317"/>
    <w:rsid w:val="005C63D2"/>
    <w:rsid w:val="005C7777"/>
    <w:rsid w:val="005D065D"/>
    <w:rsid w:val="005D3F5D"/>
    <w:rsid w:val="005E4368"/>
    <w:rsid w:val="005E4494"/>
    <w:rsid w:val="005E71F6"/>
    <w:rsid w:val="00607C0E"/>
    <w:rsid w:val="0061038F"/>
    <w:rsid w:val="00620482"/>
    <w:rsid w:val="00625865"/>
    <w:rsid w:val="00641267"/>
    <w:rsid w:val="0064769C"/>
    <w:rsid w:val="006574B3"/>
    <w:rsid w:val="006676FE"/>
    <w:rsid w:val="006842BA"/>
    <w:rsid w:val="00685999"/>
    <w:rsid w:val="00686E23"/>
    <w:rsid w:val="00686E2B"/>
    <w:rsid w:val="006918EA"/>
    <w:rsid w:val="006A0673"/>
    <w:rsid w:val="006A1B2A"/>
    <w:rsid w:val="006A50EB"/>
    <w:rsid w:val="006A58C1"/>
    <w:rsid w:val="006A63BD"/>
    <w:rsid w:val="006B036F"/>
    <w:rsid w:val="006B163F"/>
    <w:rsid w:val="006B7578"/>
    <w:rsid w:val="006C6386"/>
    <w:rsid w:val="006C7A1F"/>
    <w:rsid w:val="006D3929"/>
    <w:rsid w:val="006E3886"/>
    <w:rsid w:val="006E4738"/>
    <w:rsid w:val="00715FC1"/>
    <w:rsid w:val="00737201"/>
    <w:rsid w:val="0074043A"/>
    <w:rsid w:val="00771EE3"/>
    <w:rsid w:val="00772E53"/>
    <w:rsid w:val="00795A09"/>
    <w:rsid w:val="00797C7A"/>
    <w:rsid w:val="007A0575"/>
    <w:rsid w:val="007A45B7"/>
    <w:rsid w:val="007A7198"/>
    <w:rsid w:val="007C27F1"/>
    <w:rsid w:val="007C2FA2"/>
    <w:rsid w:val="007C6C07"/>
    <w:rsid w:val="007D1E28"/>
    <w:rsid w:val="007D46B9"/>
    <w:rsid w:val="007E3E56"/>
    <w:rsid w:val="00802CEB"/>
    <w:rsid w:val="00817A6C"/>
    <w:rsid w:val="00820B73"/>
    <w:rsid w:val="008241C5"/>
    <w:rsid w:val="00834C6E"/>
    <w:rsid w:val="00842E77"/>
    <w:rsid w:val="008456B9"/>
    <w:rsid w:val="00861209"/>
    <w:rsid w:val="008815A4"/>
    <w:rsid w:val="0088204F"/>
    <w:rsid w:val="00893A69"/>
    <w:rsid w:val="008944B1"/>
    <w:rsid w:val="008A03BC"/>
    <w:rsid w:val="008A309D"/>
    <w:rsid w:val="008C2459"/>
    <w:rsid w:val="008C3F73"/>
    <w:rsid w:val="008C64A3"/>
    <w:rsid w:val="008D17AD"/>
    <w:rsid w:val="008D49B8"/>
    <w:rsid w:val="008E63A3"/>
    <w:rsid w:val="008F1DCB"/>
    <w:rsid w:val="008F721F"/>
    <w:rsid w:val="009037CE"/>
    <w:rsid w:val="00915225"/>
    <w:rsid w:val="00915386"/>
    <w:rsid w:val="009153BC"/>
    <w:rsid w:val="00923679"/>
    <w:rsid w:val="0092721C"/>
    <w:rsid w:val="00931732"/>
    <w:rsid w:val="00936BBA"/>
    <w:rsid w:val="00957834"/>
    <w:rsid w:val="0097059F"/>
    <w:rsid w:val="00977216"/>
    <w:rsid w:val="00996792"/>
    <w:rsid w:val="009A007F"/>
    <w:rsid w:val="009A4BB4"/>
    <w:rsid w:val="009B3000"/>
    <w:rsid w:val="009C58A2"/>
    <w:rsid w:val="009C5942"/>
    <w:rsid w:val="009E519D"/>
    <w:rsid w:val="009E58DD"/>
    <w:rsid w:val="009E622A"/>
    <w:rsid w:val="009F3F7E"/>
    <w:rsid w:val="00A11FC4"/>
    <w:rsid w:val="00A12270"/>
    <w:rsid w:val="00A12BBD"/>
    <w:rsid w:val="00A22593"/>
    <w:rsid w:val="00A23142"/>
    <w:rsid w:val="00A23BD7"/>
    <w:rsid w:val="00A254A3"/>
    <w:rsid w:val="00A370A1"/>
    <w:rsid w:val="00A47E7B"/>
    <w:rsid w:val="00A505E0"/>
    <w:rsid w:val="00A53508"/>
    <w:rsid w:val="00A56FD4"/>
    <w:rsid w:val="00A6162F"/>
    <w:rsid w:val="00A67C42"/>
    <w:rsid w:val="00A718E5"/>
    <w:rsid w:val="00A74780"/>
    <w:rsid w:val="00A77119"/>
    <w:rsid w:val="00AB168E"/>
    <w:rsid w:val="00AB1957"/>
    <w:rsid w:val="00AB7F47"/>
    <w:rsid w:val="00AD5206"/>
    <w:rsid w:val="00AF113B"/>
    <w:rsid w:val="00AF34AA"/>
    <w:rsid w:val="00AF5439"/>
    <w:rsid w:val="00AF55AD"/>
    <w:rsid w:val="00B008E8"/>
    <w:rsid w:val="00B0091D"/>
    <w:rsid w:val="00B12889"/>
    <w:rsid w:val="00B2201C"/>
    <w:rsid w:val="00B23EBC"/>
    <w:rsid w:val="00B33D65"/>
    <w:rsid w:val="00B366C6"/>
    <w:rsid w:val="00B406B2"/>
    <w:rsid w:val="00B46697"/>
    <w:rsid w:val="00B47515"/>
    <w:rsid w:val="00B50EE9"/>
    <w:rsid w:val="00B52104"/>
    <w:rsid w:val="00B53CD4"/>
    <w:rsid w:val="00B549C5"/>
    <w:rsid w:val="00B578FE"/>
    <w:rsid w:val="00B7037E"/>
    <w:rsid w:val="00B813DD"/>
    <w:rsid w:val="00B84FB8"/>
    <w:rsid w:val="00B85920"/>
    <w:rsid w:val="00B92E65"/>
    <w:rsid w:val="00B93B2A"/>
    <w:rsid w:val="00BC7412"/>
    <w:rsid w:val="00BD0533"/>
    <w:rsid w:val="00BD4044"/>
    <w:rsid w:val="00BD55DA"/>
    <w:rsid w:val="00BF7EAA"/>
    <w:rsid w:val="00C00CB4"/>
    <w:rsid w:val="00C025E4"/>
    <w:rsid w:val="00C06E4B"/>
    <w:rsid w:val="00C252A2"/>
    <w:rsid w:val="00C64898"/>
    <w:rsid w:val="00C649E8"/>
    <w:rsid w:val="00C66654"/>
    <w:rsid w:val="00C67492"/>
    <w:rsid w:val="00C70407"/>
    <w:rsid w:val="00C712DA"/>
    <w:rsid w:val="00C83DEC"/>
    <w:rsid w:val="00C92DD9"/>
    <w:rsid w:val="00C973C9"/>
    <w:rsid w:val="00CA451B"/>
    <w:rsid w:val="00CC1948"/>
    <w:rsid w:val="00CC27B9"/>
    <w:rsid w:val="00CC2E28"/>
    <w:rsid w:val="00CD1609"/>
    <w:rsid w:val="00CD654E"/>
    <w:rsid w:val="00CE03BF"/>
    <w:rsid w:val="00D03900"/>
    <w:rsid w:val="00D04CEF"/>
    <w:rsid w:val="00D059D3"/>
    <w:rsid w:val="00D10B8A"/>
    <w:rsid w:val="00D33BEA"/>
    <w:rsid w:val="00D37CDD"/>
    <w:rsid w:val="00D4407E"/>
    <w:rsid w:val="00D64174"/>
    <w:rsid w:val="00D9135F"/>
    <w:rsid w:val="00D934F6"/>
    <w:rsid w:val="00D957C0"/>
    <w:rsid w:val="00DA0D49"/>
    <w:rsid w:val="00DA7943"/>
    <w:rsid w:val="00DC1DC4"/>
    <w:rsid w:val="00DC70DD"/>
    <w:rsid w:val="00DC7117"/>
    <w:rsid w:val="00DE0647"/>
    <w:rsid w:val="00DE3829"/>
    <w:rsid w:val="00DF5C9B"/>
    <w:rsid w:val="00DF65EB"/>
    <w:rsid w:val="00E01FDD"/>
    <w:rsid w:val="00E030DB"/>
    <w:rsid w:val="00E06C5D"/>
    <w:rsid w:val="00E06F24"/>
    <w:rsid w:val="00E11708"/>
    <w:rsid w:val="00E211C8"/>
    <w:rsid w:val="00E24B01"/>
    <w:rsid w:val="00E438E9"/>
    <w:rsid w:val="00E43D5F"/>
    <w:rsid w:val="00E4645D"/>
    <w:rsid w:val="00E51009"/>
    <w:rsid w:val="00E5332D"/>
    <w:rsid w:val="00E5722B"/>
    <w:rsid w:val="00E676D9"/>
    <w:rsid w:val="00E70565"/>
    <w:rsid w:val="00E76479"/>
    <w:rsid w:val="00E81A47"/>
    <w:rsid w:val="00E92795"/>
    <w:rsid w:val="00E93C06"/>
    <w:rsid w:val="00E9682C"/>
    <w:rsid w:val="00EA6D1B"/>
    <w:rsid w:val="00EB0587"/>
    <w:rsid w:val="00EB47D0"/>
    <w:rsid w:val="00EC0FC1"/>
    <w:rsid w:val="00ED37EA"/>
    <w:rsid w:val="00EE19CB"/>
    <w:rsid w:val="00EF3463"/>
    <w:rsid w:val="00EF4F0B"/>
    <w:rsid w:val="00F029AC"/>
    <w:rsid w:val="00F12A07"/>
    <w:rsid w:val="00F160A7"/>
    <w:rsid w:val="00F85412"/>
    <w:rsid w:val="00FA4963"/>
    <w:rsid w:val="00FB198D"/>
    <w:rsid w:val="00FB27E8"/>
    <w:rsid w:val="00FB3337"/>
    <w:rsid w:val="00FE5986"/>
    <w:rsid w:val="00FE653F"/>
    <w:rsid w:val="00FF2195"/>
    <w:rsid w:val="00FF3D23"/>
    <w:rsid w:val="00FF44A9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6676FE"/>
    <w:rPr>
      <w:rFonts w:ascii="Arial" w:eastAsia="微软雅黑" w:hAnsi="Arial"/>
      <w:b/>
      <w:bCs/>
      <w:szCs w:val="32"/>
    </w:rPr>
  </w:style>
  <w:style w:type="paragraph" w:styleId="a8">
    <w:name w:val="Revision"/>
    <w:hidden/>
    <w:uiPriority w:val="99"/>
    <w:semiHidden/>
    <w:rsid w:val="00B52104"/>
    <w:rPr>
      <w:rFonts w:eastAsia="微软雅黑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0A970-B31B-4E82-9A97-CD60A660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314</cp:revision>
  <dcterms:created xsi:type="dcterms:W3CDTF">2020-02-26T06:11:00Z</dcterms:created>
  <dcterms:modified xsi:type="dcterms:W3CDTF">2022-11-08T07:32:00Z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