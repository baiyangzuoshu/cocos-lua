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72360" w14:textId="77777777" w:rsidR="002241D9" w:rsidRDefault="006863AE">
      <w:pPr>
        <w:jc w:val="center"/>
        <w:outlineLvl w:val="0"/>
        <w:rPr>
          <w:rFonts w:ascii="微软雅黑" w:hAnsi="微软雅黑"/>
          <w:b/>
          <w:sz w:val="28"/>
          <w:szCs w:val="28"/>
        </w:rPr>
      </w:pPr>
      <w:r>
        <w:rPr>
          <w:rFonts w:ascii="微软雅黑" w:hAnsi="微软雅黑" w:hint="eastAsia"/>
          <w:b/>
          <w:sz w:val="28"/>
          <w:szCs w:val="28"/>
        </w:rPr>
        <w:t>机器人系统</w:t>
      </w:r>
    </w:p>
    <w:tbl>
      <w:tblPr>
        <w:tblW w:w="7371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92"/>
        <w:gridCol w:w="992"/>
        <w:gridCol w:w="1276"/>
        <w:gridCol w:w="4111"/>
      </w:tblGrid>
      <w:tr w:rsidR="002241D9" w14:paraId="1FA0028C" w14:textId="77777777">
        <w:tc>
          <w:tcPr>
            <w:tcW w:w="992" w:type="dxa"/>
            <w:shd w:val="clear" w:color="auto" w:fill="auto"/>
          </w:tcPr>
          <w:p w14:paraId="37E4CD6D" w14:textId="77777777" w:rsidR="002241D9" w:rsidRDefault="006863AE">
            <w:pPr>
              <w:jc w:val="center"/>
              <w:rPr>
                <w:rFonts w:ascii="微软雅黑" w:hAnsi="微软雅黑"/>
                <w:b/>
                <w:kern w:val="0"/>
              </w:rPr>
            </w:pPr>
            <w:r>
              <w:rPr>
                <w:rFonts w:ascii="微软雅黑" w:hAnsi="微软雅黑" w:hint="eastAsia"/>
                <w:b/>
                <w:kern w:val="0"/>
              </w:rPr>
              <w:t>创建人名</w:t>
            </w:r>
          </w:p>
        </w:tc>
        <w:tc>
          <w:tcPr>
            <w:tcW w:w="992" w:type="dxa"/>
            <w:shd w:val="clear" w:color="auto" w:fill="auto"/>
          </w:tcPr>
          <w:p w14:paraId="5FA9A73C" w14:textId="77777777" w:rsidR="002241D9" w:rsidRDefault="006863AE">
            <w:pPr>
              <w:jc w:val="center"/>
              <w:rPr>
                <w:rFonts w:ascii="微软雅黑" w:hAnsi="微软雅黑"/>
                <w:b/>
                <w:kern w:val="0"/>
              </w:rPr>
            </w:pPr>
            <w:r>
              <w:rPr>
                <w:rFonts w:ascii="微软雅黑" w:hAnsi="微软雅黑" w:hint="eastAsia"/>
                <w:b/>
                <w:kern w:val="0"/>
              </w:rPr>
              <w:t>修改人名</w:t>
            </w:r>
          </w:p>
        </w:tc>
        <w:tc>
          <w:tcPr>
            <w:tcW w:w="1276" w:type="dxa"/>
            <w:shd w:val="clear" w:color="auto" w:fill="auto"/>
          </w:tcPr>
          <w:p w14:paraId="0A81A46F" w14:textId="77777777" w:rsidR="002241D9" w:rsidRDefault="006863AE">
            <w:pPr>
              <w:jc w:val="center"/>
              <w:rPr>
                <w:rFonts w:ascii="微软雅黑" w:hAnsi="微软雅黑"/>
                <w:b/>
                <w:kern w:val="0"/>
              </w:rPr>
            </w:pPr>
            <w:r>
              <w:rPr>
                <w:rFonts w:ascii="微软雅黑" w:hAnsi="微软雅黑" w:hint="eastAsia"/>
                <w:b/>
                <w:kern w:val="0"/>
              </w:rPr>
              <w:t>时间</w:t>
            </w:r>
          </w:p>
        </w:tc>
        <w:tc>
          <w:tcPr>
            <w:tcW w:w="4111" w:type="dxa"/>
            <w:shd w:val="clear" w:color="auto" w:fill="auto"/>
          </w:tcPr>
          <w:p w14:paraId="2A8DDE90" w14:textId="77777777" w:rsidR="002241D9" w:rsidRDefault="006863AE">
            <w:pPr>
              <w:jc w:val="center"/>
              <w:rPr>
                <w:rFonts w:ascii="微软雅黑" w:hAnsi="微软雅黑"/>
                <w:b/>
                <w:kern w:val="0"/>
              </w:rPr>
            </w:pPr>
            <w:r>
              <w:rPr>
                <w:rFonts w:ascii="微软雅黑" w:hAnsi="微软雅黑" w:hint="eastAsia"/>
                <w:b/>
                <w:kern w:val="0"/>
              </w:rPr>
              <w:t>修改内容</w:t>
            </w:r>
          </w:p>
        </w:tc>
      </w:tr>
      <w:tr w:rsidR="002241D9" w14:paraId="5700B60B" w14:textId="77777777">
        <w:trPr>
          <w:trHeight w:val="104"/>
        </w:trPr>
        <w:tc>
          <w:tcPr>
            <w:tcW w:w="992" w:type="dxa"/>
            <w:shd w:val="clear" w:color="auto" w:fill="auto"/>
          </w:tcPr>
          <w:p w14:paraId="588E6C3B" w14:textId="77777777" w:rsidR="002241D9" w:rsidRDefault="006863AE">
            <w:pPr>
              <w:jc w:val="center"/>
              <w:rPr>
                <w:rFonts w:ascii="微软雅黑" w:hAnsi="微软雅黑"/>
                <w:kern w:val="0"/>
              </w:rPr>
            </w:pPr>
            <w:r>
              <w:rPr>
                <w:rFonts w:ascii="微软雅黑" w:hAnsi="微软雅黑" w:hint="eastAsia"/>
                <w:kern w:val="0"/>
              </w:rPr>
              <w:t>杨靖</w:t>
            </w:r>
          </w:p>
        </w:tc>
        <w:tc>
          <w:tcPr>
            <w:tcW w:w="992" w:type="dxa"/>
            <w:shd w:val="clear" w:color="auto" w:fill="auto"/>
          </w:tcPr>
          <w:p w14:paraId="6ADAF630" w14:textId="77777777" w:rsidR="002241D9" w:rsidRDefault="002241D9">
            <w:pPr>
              <w:jc w:val="center"/>
              <w:rPr>
                <w:rFonts w:ascii="微软雅黑" w:hAnsi="微软雅黑"/>
                <w:kern w:val="0"/>
              </w:rPr>
            </w:pPr>
          </w:p>
        </w:tc>
        <w:tc>
          <w:tcPr>
            <w:tcW w:w="1276" w:type="dxa"/>
            <w:shd w:val="clear" w:color="auto" w:fill="auto"/>
          </w:tcPr>
          <w:p w14:paraId="6D2378B6" w14:textId="77777777" w:rsidR="002241D9" w:rsidRDefault="006863AE">
            <w:pPr>
              <w:jc w:val="center"/>
              <w:rPr>
                <w:rFonts w:ascii="微软雅黑" w:hAnsi="微软雅黑"/>
                <w:kern w:val="0"/>
              </w:rPr>
            </w:pPr>
            <w:r>
              <w:rPr>
                <w:rFonts w:ascii="微软雅黑" w:hAnsi="微软雅黑" w:hint="eastAsia"/>
                <w:kern w:val="0"/>
              </w:rPr>
              <w:t>202</w:t>
            </w:r>
            <w:r>
              <w:rPr>
                <w:rFonts w:ascii="微软雅黑" w:hAnsi="微软雅黑"/>
                <w:kern w:val="0"/>
              </w:rPr>
              <w:t>2</w:t>
            </w:r>
            <w:r>
              <w:rPr>
                <w:rFonts w:ascii="微软雅黑" w:hAnsi="微软雅黑" w:hint="eastAsia"/>
                <w:kern w:val="0"/>
              </w:rPr>
              <w:t>-</w:t>
            </w:r>
            <w:r>
              <w:rPr>
                <w:rFonts w:ascii="微软雅黑" w:hAnsi="微软雅黑"/>
                <w:kern w:val="0"/>
              </w:rPr>
              <w:t>02</w:t>
            </w:r>
            <w:r>
              <w:rPr>
                <w:rFonts w:ascii="微软雅黑" w:hAnsi="微软雅黑" w:hint="eastAsia"/>
                <w:kern w:val="0"/>
              </w:rPr>
              <w:t>-</w:t>
            </w:r>
            <w:r>
              <w:rPr>
                <w:rFonts w:ascii="微软雅黑" w:hAnsi="微软雅黑"/>
                <w:kern w:val="0"/>
              </w:rPr>
              <w:t>15</w:t>
            </w:r>
          </w:p>
        </w:tc>
        <w:tc>
          <w:tcPr>
            <w:tcW w:w="4111" w:type="dxa"/>
            <w:shd w:val="clear" w:color="auto" w:fill="auto"/>
          </w:tcPr>
          <w:p w14:paraId="04DABFE7" w14:textId="77777777" w:rsidR="002241D9" w:rsidRDefault="006863AE">
            <w:pPr>
              <w:jc w:val="center"/>
              <w:rPr>
                <w:rFonts w:ascii="微软雅黑" w:hAnsi="微软雅黑"/>
                <w:kern w:val="0"/>
              </w:rPr>
            </w:pPr>
            <w:r>
              <w:rPr>
                <w:rFonts w:ascii="微软雅黑" w:hAnsi="微软雅黑" w:hint="eastAsia"/>
                <w:kern w:val="0"/>
              </w:rPr>
              <w:t>创建文档</w:t>
            </w:r>
          </w:p>
        </w:tc>
      </w:tr>
      <w:tr w:rsidR="002241D9" w14:paraId="67ECE273" w14:textId="77777777">
        <w:trPr>
          <w:trHeight w:val="104"/>
        </w:trPr>
        <w:tc>
          <w:tcPr>
            <w:tcW w:w="992" w:type="dxa"/>
            <w:shd w:val="clear" w:color="auto" w:fill="auto"/>
          </w:tcPr>
          <w:p w14:paraId="51549584" w14:textId="77777777" w:rsidR="002241D9" w:rsidRDefault="002241D9">
            <w:pPr>
              <w:jc w:val="center"/>
              <w:rPr>
                <w:rFonts w:ascii="微软雅黑" w:hAnsi="微软雅黑"/>
                <w:kern w:val="0"/>
              </w:rPr>
            </w:pPr>
          </w:p>
        </w:tc>
        <w:tc>
          <w:tcPr>
            <w:tcW w:w="992" w:type="dxa"/>
            <w:shd w:val="clear" w:color="auto" w:fill="auto"/>
          </w:tcPr>
          <w:p w14:paraId="34F8DAC5" w14:textId="77777777" w:rsidR="002241D9" w:rsidRDefault="002241D9">
            <w:pPr>
              <w:jc w:val="center"/>
              <w:rPr>
                <w:rFonts w:ascii="微软雅黑" w:hAnsi="微软雅黑"/>
                <w:kern w:val="0"/>
              </w:rPr>
            </w:pPr>
          </w:p>
        </w:tc>
        <w:tc>
          <w:tcPr>
            <w:tcW w:w="1276" w:type="dxa"/>
            <w:shd w:val="clear" w:color="auto" w:fill="auto"/>
          </w:tcPr>
          <w:p w14:paraId="49ED8E09" w14:textId="77777777" w:rsidR="002241D9" w:rsidRDefault="002241D9">
            <w:pPr>
              <w:jc w:val="center"/>
              <w:rPr>
                <w:rFonts w:ascii="微软雅黑" w:hAnsi="微软雅黑"/>
                <w:kern w:val="0"/>
              </w:rPr>
            </w:pPr>
          </w:p>
        </w:tc>
        <w:tc>
          <w:tcPr>
            <w:tcW w:w="4111" w:type="dxa"/>
            <w:shd w:val="clear" w:color="auto" w:fill="auto"/>
          </w:tcPr>
          <w:p w14:paraId="396EBA46" w14:textId="77777777" w:rsidR="002241D9" w:rsidRDefault="002241D9">
            <w:pPr>
              <w:jc w:val="center"/>
              <w:rPr>
                <w:rFonts w:ascii="微软雅黑" w:hAnsi="微软雅黑"/>
                <w:kern w:val="0"/>
              </w:rPr>
            </w:pPr>
          </w:p>
        </w:tc>
      </w:tr>
      <w:tr w:rsidR="002241D9" w14:paraId="648ACD65" w14:textId="77777777">
        <w:trPr>
          <w:trHeight w:val="104"/>
        </w:trPr>
        <w:tc>
          <w:tcPr>
            <w:tcW w:w="992" w:type="dxa"/>
            <w:shd w:val="clear" w:color="auto" w:fill="auto"/>
          </w:tcPr>
          <w:p w14:paraId="05B83983" w14:textId="77777777" w:rsidR="002241D9" w:rsidRDefault="002241D9">
            <w:pPr>
              <w:jc w:val="center"/>
              <w:rPr>
                <w:rFonts w:ascii="微软雅黑" w:hAnsi="微软雅黑"/>
                <w:kern w:val="0"/>
              </w:rPr>
            </w:pPr>
          </w:p>
        </w:tc>
        <w:tc>
          <w:tcPr>
            <w:tcW w:w="992" w:type="dxa"/>
            <w:shd w:val="clear" w:color="auto" w:fill="auto"/>
          </w:tcPr>
          <w:p w14:paraId="07830101" w14:textId="77777777" w:rsidR="002241D9" w:rsidRDefault="002241D9">
            <w:pPr>
              <w:jc w:val="center"/>
              <w:rPr>
                <w:rFonts w:ascii="微软雅黑" w:hAnsi="微软雅黑"/>
                <w:kern w:val="0"/>
              </w:rPr>
            </w:pPr>
          </w:p>
        </w:tc>
        <w:tc>
          <w:tcPr>
            <w:tcW w:w="1276" w:type="dxa"/>
            <w:shd w:val="clear" w:color="auto" w:fill="auto"/>
          </w:tcPr>
          <w:p w14:paraId="47CA2F7F" w14:textId="77777777" w:rsidR="002241D9" w:rsidRDefault="002241D9">
            <w:pPr>
              <w:jc w:val="center"/>
              <w:rPr>
                <w:rFonts w:ascii="微软雅黑" w:hAnsi="微软雅黑"/>
                <w:kern w:val="0"/>
              </w:rPr>
            </w:pPr>
          </w:p>
        </w:tc>
        <w:tc>
          <w:tcPr>
            <w:tcW w:w="4111" w:type="dxa"/>
            <w:shd w:val="clear" w:color="auto" w:fill="auto"/>
          </w:tcPr>
          <w:p w14:paraId="328CF474" w14:textId="77777777" w:rsidR="002241D9" w:rsidRDefault="002241D9">
            <w:pPr>
              <w:jc w:val="center"/>
              <w:rPr>
                <w:rFonts w:ascii="微软雅黑" w:hAnsi="微软雅黑"/>
                <w:kern w:val="0"/>
              </w:rPr>
            </w:pPr>
          </w:p>
        </w:tc>
      </w:tr>
    </w:tbl>
    <w:p w14:paraId="3BF691EE" w14:textId="77777777" w:rsidR="002241D9" w:rsidRDefault="002241D9">
      <w:pPr>
        <w:widowControl/>
        <w:jc w:val="left"/>
        <w:rPr>
          <w:rFonts w:ascii="微软雅黑" w:hAnsi="微软雅黑"/>
        </w:rPr>
      </w:pPr>
    </w:p>
    <w:p w14:paraId="7D49230F" w14:textId="77777777" w:rsidR="002241D9" w:rsidRDefault="002241D9">
      <w:pPr>
        <w:widowControl/>
        <w:jc w:val="left"/>
        <w:rPr>
          <w:rFonts w:ascii="微软雅黑" w:hAnsi="微软雅黑"/>
        </w:rPr>
      </w:pPr>
    </w:p>
    <w:p w14:paraId="79D30137" w14:textId="77777777" w:rsidR="002241D9" w:rsidRDefault="006863AE">
      <w:pPr>
        <w:pStyle w:val="1"/>
        <w:rPr>
          <w:rFonts w:ascii="微软雅黑" w:hAnsi="微软雅黑"/>
        </w:rPr>
      </w:pPr>
      <w:r>
        <w:rPr>
          <w:rFonts w:ascii="微软雅黑" w:hAnsi="微软雅黑" w:hint="eastAsia"/>
        </w:rPr>
        <w:t>局外</w:t>
      </w:r>
      <w:r>
        <w:rPr>
          <w:rFonts w:ascii="微软雅黑" w:hAnsi="微软雅黑"/>
        </w:rPr>
        <w:t>逻辑相关</w:t>
      </w:r>
    </w:p>
    <w:p w14:paraId="2EE2841B" w14:textId="77777777" w:rsidR="002241D9" w:rsidRDefault="006863AE">
      <w:pPr>
        <w:pStyle w:val="2"/>
        <w:tabs>
          <w:tab w:val="clear" w:pos="432"/>
        </w:tabs>
      </w:pPr>
      <w:r>
        <w:rPr>
          <w:rFonts w:hint="eastAsia"/>
        </w:rPr>
        <w:t>机器人的账号创建</w:t>
      </w:r>
    </w:p>
    <w:p w14:paraId="42F2D3A7" w14:textId="77777777" w:rsidR="002241D9" w:rsidRDefault="006863AE">
      <w:pPr>
        <w:pStyle w:val="3"/>
      </w:pPr>
      <w:r>
        <w:rPr>
          <w:rFonts w:hint="eastAsia"/>
        </w:rPr>
        <w:t>根据任务需求即时创建</w:t>
      </w:r>
    </w:p>
    <w:p w14:paraId="78AE9152" w14:textId="77777777" w:rsidR="002241D9" w:rsidRDefault="006863AE">
      <w:pPr>
        <w:numPr>
          <w:ilvl w:val="0"/>
          <w:numId w:val="2"/>
        </w:numPr>
      </w:pPr>
      <w:r>
        <w:rPr>
          <w:rFonts w:hint="eastAsia"/>
        </w:rPr>
        <w:t>没有可执行任务的机器人时，创建一个对应编号的机器人</w:t>
      </w:r>
    </w:p>
    <w:p w14:paraId="5C09E6F5" w14:textId="77777777" w:rsidR="002241D9" w:rsidRDefault="006863AE">
      <w:pPr>
        <w:numPr>
          <w:ilvl w:val="1"/>
          <w:numId w:val="2"/>
        </w:numPr>
      </w:pPr>
      <w:r>
        <w:rPr>
          <w:rFonts w:hint="eastAsia"/>
        </w:rPr>
        <w:t>先确定需执行任务的房间编号</w:t>
      </w:r>
    </w:p>
    <w:p w14:paraId="02EE1BB3" w14:textId="77777777" w:rsidR="002241D9" w:rsidRDefault="006863AE">
      <w:pPr>
        <w:numPr>
          <w:ilvl w:val="1"/>
          <w:numId w:val="2"/>
        </w:numPr>
      </w:pPr>
      <w:r>
        <w:rPr>
          <w:rFonts w:hint="eastAsia"/>
        </w:rPr>
        <w:t>根据</w:t>
      </w:r>
      <w:r>
        <w:rPr>
          <w:rFonts w:hint="eastAsia"/>
        </w:rPr>
        <w:t>RoomConfig</w:t>
      </w:r>
      <w:r>
        <w:rPr>
          <w:rFonts w:hint="eastAsia"/>
        </w:rPr>
        <w:t>【房间配置】表的，读取对应的机器人类型</w:t>
      </w:r>
    </w:p>
    <w:p w14:paraId="03A95B94" w14:textId="77777777" w:rsidR="002241D9" w:rsidRDefault="006863AE">
      <w:pPr>
        <w:numPr>
          <w:ilvl w:val="1"/>
          <w:numId w:val="2"/>
        </w:numPr>
      </w:pPr>
      <w:r>
        <w:rPr>
          <w:rFonts w:hint="eastAsia"/>
        </w:rPr>
        <w:t>再根据机器人类型，在</w:t>
      </w:r>
      <w:r>
        <w:rPr>
          <w:rFonts w:hint="eastAsia"/>
        </w:rPr>
        <w:t>RobotsConfig</w:t>
      </w:r>
      <w:r>
        <w:rPr>
          <w:rFonts w:hint="eastAsia"/>
        </w:rPr>
        <w:t>【机器人配置】表里，根据【序号】，读取下一个未用的机器人</w:t>
      </w:r>
    </w:p>
    <w:p w14:paraId="132ADD11" w14:textId="77777777" w:rsidR="002241D9" w:rsidRDefault="006863AE">
      <w:pPr>
        <w:numPr>
          <w:ilvl w:val="2"/>
          <w:numId w:val="2"/>
        </w:numPr>
      </w:pPr>
      <w:r>
        <w:rPr>
          <w:rFonts w:hint="eastAsia"/>
        </w:rPr>
        <w:t>这里【序号】当指针用</w:t>
      </w:r>
    </w:p>
    <w:p w14:paraId="6E6F844B" w14:textId="77777777" w:rsidR="002241D9" w:rsidRDefault="006863AE">
      <w:pPr>
        <w:numPr>
          <w:ilvl w:val="2"/>
          <w:numId w:val="2"/>
        </w:numPr>
      </w:pPr>
      <w:r>
        <w:rPr>
          <w:rFonts w:hint="eastAsia"/>
        </w:rPr>
        <w:t>如果全用尽，则序号回到</w:t>
      </w:r>
      <w:r>
        <w:rPr>
          <w:rFonts w:hint="eastAsia"/>
        </w:rPr>
        <w:t>1</w:t>
      </w:r>
    </w:p>
    <w:p w14:paraId="47332BDE" w14:textId="77777777" w:rsidR="002241D9" w:rsidRDefault="006863AE">
      <w:pPr>
        <w:numPr>
          <w:ilvl w:val="3"/>
          <w:numId w:val="2"/>
        </w:numPr>
      </w:pPr>
      <w:r>
        <w:rPr>
          <w:rFonts w:hint="eastAsia"/>
        </w:rPr>
        <w:t>一般来说不会用到，只是防止意外情况</w:t>
      </w:r>
    </w:p>
    <w:p w14:paraId="1126B433" w14:textId="77777777" w:rsidR="002241D9" w:rsidRDefault="006863AE">
      <w:pPr>
        <w:numPr>
          <w:ilvl w:val="0"/>
          <w:numId w:val="2"/>
        </w:numPr>
      </w:pPr>
      <w:r>
        <w:rPr>
          <w:rFonts w:hint="eastAsia"/>
        </w:rPr>
        <w:t>创建流程同创建一个真实玩家账号</w:t>
      </w:r>
    </w:p>
    <w:p w14:paraId="14DBC61F" w14:textId="77777777" w:rsidR="002241D9" w:rsidRDefault="006863AE">
      <w:pPr>
        <w:numPr>
          <w:ilvl w:val="1"/>
          <w:numId w:val="2"/>
        </w:numPr>
      </w:pPr>
      <w:r>
        <w:rPr>
          <w:rFonts w:hint="eastAsia"/>
        </w:rPr>
        <w:t>给该账号打上【机器人】标签，以方便后台进行数据过滤</w:t>
      </w:r>
    </w:p>
    <w:p w14:paraId="4E4C5293" w14:textId="77777777" w:rsidR="002241D9" w:rsidRDefault="002241D9"/>
    <w:p w14:paraId="6108BDE6" w14:textId="77777777" w:rsidR="002241D9" w:rsidRDefault="006863AE">
      <w:pPr>
        <w:pStyle w:val="2"/>
        <w:tabs>
          <w:tab w:val="clear" w:pos="432"/>
        </w:tabs>
      </w:pPr>
      <w:r>
        <w:rPr>
          <w:rFonts w:hint="eastAsia"/>
        </w:rPr>
        <w:t>机器人的数据初始化</w:t>
      </w:r>
    </w:p>
    <w:p w14:paraId="2769FAFF" w14:textId="77777777" w:rsidR="002241D9" w:rsidRDefault="006863AE">
      <w:pPr>
        <w:numPr>
          <w:ilvl w:val="0"/>
          <w:numId w:val="2"/>
        </w:numPr>
      </w:pPr>
      <w:r>
        <w:rPr>
          <w:rFonts w:hint="eastAsia"/>
        </w:rPr>
        <w:t>在创建机器人时，直接根据</w:t>
      </w:r>
      <w:r>
        <w:rPr>
          <w:rFonts w:hint="eastAsia"/>
        </w:rPr>
        <w:t>RobotsConfig</w:t>
      </w:r>
      <w:r>
        <w:rPr>
          <w:rFonts w:hint="eastAsia"/>
        </w:rPr>
        <w:t>【机器人配置】，为机器人进行赋值</w:t>
      </w:r>
    </w:p>
    <w:p w14:paraId="27CEC555" w14:textId="77777777" w:rsidR="002241D9" w:rsidRDefault="006863AE">
      <w:pPr>
        <w:pStyle w:val="3"/>
      </w:pPr>
      <w:r>
        <w:rPr>
          <w:rFonts w:hint="eastAsia"/>
        </w:rPr>
        <w:t>游戏资源初始化</w:t>
      </w:r>
    </w:p>
    <w:p w14:paraId="4275064D" w14:textId="77777777" w:rsidR="002241D9" w:rsidRDefault="006863AE">
      <w:pPr>
        <w:numPr>
          <w:ilvl w:val="0"/>
          <w:numId w:val="2"/>
        </w:numPr>
      </w:pPr>
      <w:r>
        <w:rPr>
          <w:rFonts w:hint="eastAsia"/>
        </w:rPr>
        <w:t>初始化资源</w:t>
      </w:r>
    </w:p>
    <w:p w14:paraId="1E7F8933" w14:textId="77777777" w:rsidR="002241D9" w:rsidRDefault="006863AE">
      <w:pPr>
        <w:numPr>
          <w:ilvl w:val="1"/>
          <w:numId w:val="2"/>
        </w:numPr>
      </w:pPr>
      <w:r>
        <w:rPr>
          <w:rFonts w:hint="eastAsia"/>
        </w:rPr>
        <w:t>金币</w:t>
      </w:r>
    </w:p>
    <w:p w14:paraId="1DBF191C" w14:textId="77777777" w:rsidR="002241D9" w:rsidRDefault="006863AE">
      <w:pPr>
        <w:numPr>
          <w:ilvl w:val="0"/>
          <w:numId w:val="2"/>
        </w:numPr>
      </w:pPr>
      <w:r>
        <w:rPr>
          <w:rFonts w:hint="eastAsia"/>
        </w:rPr>
        <w:t>初始化</w:t>
      </w:r>
      <w:r>
        <w:rPr>
          <w:rFonts w:hint="eastAsia"/>
        </w:rPr>
        <w:t>Vip</w:t>
      </w:r>
    </w:p>
    <w:p w14:paraId="473307C3" w14:textId="77777777" w:rsidR="002241D9" w:rsidRDefault="006863AE">
      <w:pPr>
        <w:numPr>
          <w:ilvl w:val="1"/>
          <w:numId w:val="2"/>
        </w:numPr>
      </w:pPr>
      <w:r>
        <w:t>V</w:t>
      </w:r>
      <w:r>
        <w:rPr>
          <w:rFonts w:hint="eastAsia"/>
        </w:rPr>
        <w:t>ip</w:t>
      </w:r>
      <w:r>
        <w:rPr>
          <w:rFonts w:hint="eastAsia"/>
        </w:rPr>
        <w:t>经验</w:t>
      </w:r>
    </w:p>
    <w:p w14:paraId="0BBD8D59" w14:textId="77777777" w:rsidR="002241D9" w:rsidRDefault="006863AE">
      <w:pPr>
        <w:pStyle w:val="3"/>
      </w:pPr>
      <w:r>
        <w:rPr>
          <w:rFonts w:hint="eastAsia"/>
        </w:rPr>
        <w:t>社交信息初始化</w:t>
      </w:r>
    </w:p>
    <w:p w14:paraId="01E44A14" w14:textId="77777777" w:rsidR="002241D9" w:rsidRPr="00331A4D" w:rsidRDefault="006863AE">
      <w:pPr>
        <w:numPr>
          <w:ilvl w:val="0"/>
          <w:numId w:val="2"/>
        </w:numPr>
      </w:pPr>
      <w:r w:rsidRPr="00331A4D">
        <w:rPr>
          <w:rFonts w:hint="eastAsia"/>
        </w:rPr>
        <w:t>初始化以下信息</w:t>
      </w:r>
    </w:p>
    <w:p w14:paraId="2DFAA454" w14:textId="1DF0445F" w:rsidR="002241D9" w:rsidRPr="00331A4D" w:rsidRDefault="006863AE">
      <w:pPr>
        <w:numPr>
          <w:ilvl w:val="1"/>
          <w:numId w:val="2"/>
        </w:numPr>
      </w:pPr>
      <w:r w:rsidRPr="00331A4D">
        <w:rPr>
          <w:rFonts w:hint="eastAsia"/>
        </w:rPr>
        <w:t>名称</w:t>
      </w:r>
      <w:r w:rsidR="00F55B7A" w:rsidRPr="00331A4D">
        <w:rPr>
          <w:rFonts w:hint="eastAsia"/>
        </w:rPr>
        <w:t>——使用与玩家相同的生成逻辑</w:t>
      </w:r>
    </w:p>
    <w:p w14:paraId="037EF3CD" w14:textId="77777777" w:rsidR="002241D9" w:rsidRPr="00331A4D" w:rsidRDefault="006863AE">
      <w:pPr>
        <w:numPr>
          <w:ilvl w:val="1"/>
          <w:numId w:val="2"/>
        </w:numPr>
      </w:pPr>
      <w:r w:rsidRPr="00331A4D">
        <w:rPr>
          <w:rFonts w:hint="eastAsia"/>
        </w:rPr>
        <w:t>性别</w:t>
      </w:r>
    </w:p>
    <w:p w14:paraId="385BBC51" w14:textId="68AAB332" w:rsidR="002241D9" w:rsidRPr="00331A4D" w:rsidRDefault="006863AE">
      <w:pPr>
        <w:numPr>
          <w:ilvl w:val="1"/>
          <w:numId w:val="2"/>
        </w:numPr>
      </w:pPr>
      <w:r w:rsidRPr="00331A4D">
        <w:rPr>
          <w:rFonts w:hint="eastAsia"/>
        </w:rPr>
        <w:t>头像</w:t>
      </w:r>
      <w:r w:rsidR="00F55B7A" w:rsidRPr="00331A4D">
        <w:rPr>
          <w:rFonts w:hint="eastAsia"/>
        </w:rPr>
        <w:t>——使用与玩家相同的生成逻辑</w:t>
      </w:r>
    </w:p>
    <w:p w14:paraId="325435C9" w14:textId="77777777" w:rsidR="002241D9" w:rsidRPr="00331A4D" w:rsidRDefault="006863AE">
      <w:pPr>
        <w:numPr>
          <w:ilvl w:val="1"/>
          <w:numId w:val="2"/>
        </w:numPr>
      </w:pPr>
      <w:r w:rsidRPr="00331A4D">
        <w:rPr>
          <w:rFonts w:hint="eastAsia"/>
        </w:rPr>
        <w:t>头像框，给予道具并赋值</w:t>
      </w:r>
    </w:p>
    <w:p w14:paraId="63A028FF" w14:textId="77777777" w:rsidR="002241D9" w:rsidRDefault="006863AE">
      <w:pPr>
        <w:numPr>
          <w:ilvl w:val="1"/>
          <w:numId w:val="2"/>
        </w:numPr>
      </w:pPr>
      <w:r>
        <w:rPr>
          <w:rFonts w:hint="eastAsia"/>
        </w:rPr>
        <w:t>骰盅，给予道具并赋值</w:t>
      </w:r>
    </w:p>
    <w:p w14:paraId="1251BBB2" w14:textId="77777777" w:rsidR="002241D9" w:rsidRPr="00C26050" w:rsidRDefault="006863AE">
      <w:pPr>
        <w:pStyle w:val="3"/>
      </w:pPr>
      <w:r w:rsidRPr="00C26050">
        <w:rPr>
          <w:rFonts w:hint="eastAsia"/>
        </w:rPr>
        <w:lastRenderedPageBreak/>
        <w:t>对局属性赋值</w:t>
      </w:r>
    </w:p>
    <w:p w14:paraId="649A5535" w14:textId="77777777" w:rsidR="002241D9" w:rsidRPr="00C26050" w:rsidRDefault="006863AE">
      <w:pPr>
        <w:numPr>
          <w:ilvl w:val="0"/>
          <w:numId w:val="2"/>
        </w:numPr>
      </w:pPr>
      <w:r w:rsidRPr="00C26050">
        <w:rPr>
          <w:rFonts w:hint="eastAsia"/>
        </w:rPr>
        <w:t>技巧</w:t>
      </w:r>
    </w:p>
    <w:p w14:paraId="0FC3BF47" w14:textId="77777777" w:rsidR="002241D9" w:rsidRPr="00C26050" w:rsidRDefault="006863AE">
      <w:pPr>
        <w:numPr>
          <w:ilvl w:val="1"/>
          <w:numId w:val="2"/>
        </w:numPr>
      </w:pPr>
      <w:r w:rsidRPr="00C26050">
        <w:rPr>
          <w:rFonts w:hint="eastAsia"/>
        </w:rPr>
        <w:t>技巧越高，计算能力越强，越不容易犯错</w:t>
      </w:r>
    </w:p>
    <w:p w14:paraId="638DC548" w14:textId="77777777" w:rsidR="002241D9" w:rsidRPr="00C26050" w:rsidRDefault="006863AE">
      <w:pPr>
        <w:numPr>
          <w:ilvl w:val="1"/>
          <w:numId w:val="2"/>
        </w:numPr>
      </w:pPr>
      <w:r w:rsidRPr="00C26050">
        <w:rPr>
          <w:rFonts w:hint="eastAsia"/>
        </w:rPr>
        <w:t>用来【让</w:t>
      </w:r>
      <w:r w:rsidRPr="00C26050">
        <w:rPr>
          <w:rFonts w:hint="eastAsia"/>
        </w:rPr>
        <w:t>AI</w:t>
      </w:r>
      <w:r w:rsidRPr="00C26050">
        <w:rPr>
          <w:rFonts w:hint="eastAsia"/>
        </w:rPr>
        <w:t>犯错】，从而像个真人</w:t>
      </w:r>
    </w:p>
    <w:p w14:paraId="50D647BA" w14:textId="77777777" w:rsidR="002241D9" w:rsidRDefault="006863AE">
      <w:pPr>
        <w:numPr>
          <w:ilvl w:val="0"/>
          <w:numId w:val="2"/>
        </w:numPr>
        <w:rPr>
          <w:highlight w:val="darkGray"/>
        </w:rPr>
      </w:pPr>
      <w:r>
        <w:rPr>
          <w:rFonts w:hint="eastAsia"/>
          <w:highlight w:val="darkGray"/>
        </w:rPr>
        <w:t>梭哈</w:t>
      </w:r>
    </w:p>
    <w:p w14:paraId="478A8BFA" w14:textId="77777777" w:rsidR="002241D9" w:rsidRDefault="006863AE">
      <w:pPr>
        <w:numPr>
          <w:ilvl w:val="1"/>
          <w:numId w:val="2"/>
        </w:numPr>
        <w:rPr>
          <w:highlight w:val="darkGray"/>
        </w:rPr>
      </w:pPr>
      <w:r>
        <w:rPr>
          <w:rFonts w:hint="eastAsia"/>
          <w:highlight w:val="darkGray"/>
        </w:rPr>
        <w:t>梭哈倾向越高，跳开的倾向越高，越倾向于快速逼近</w:t>
      </w:r>
      <w:r>
        <w:rPr>
          <w:rFonts w:hint="eastAsia"/>
          <w:highlight w:val="darkGray"/>
        </w:rPr>
        <w:t>50%</w:t>
      </w:r>
      <w:r>
        <w:rPr>
          <w:rFonts w:hint="eastAsia"/>
          <w:highlight w:val="darkGray"/>
        </w:rPr>
        <w:t>胜率线</w:t>
      </w:r>
    </w:p>
    <w:p w14:paraId="2928D4C2" w14:textId="77777777" w:rsidR="002241D9" w:rsidRDefault="006863AE">
      <w:pPr>
        <w:numPr>
          <w:ilvl w:val="1"/>
          <w:numId w:val="2"/>
        </w:numPr>
        <w:rPr>
          <w:highlight w:val="darkGray"/>
        </w:rPr>
      </w:pPr>
      <w:r>
        <w:rPr>
          <w:rFonts w:hint="eastAsia"/>
          <w:highlight w:val="darkGray"/>
        </w:rPr>
        <w:t>风格属性</w:t>
      </w:r>
    </w:p>
    <w:p w14:paraId="1E76CF46" w14:textId="77777777" w:rsidR="002241D9" w:rsidRDefault="002241D9"/>
    <w:p w14:paraId="4EFA7E21" w14:textId="77777777" w:rsidR="002241D9" w:rsidRDefault="006863AE">
      <w:pPr>
        <w:pStyle w:val="2"/>
        <w:tabs>
          <w:tab w:val="clear" w:pos="432"/>
        </w:tabs>
      </w:pPr>
      <w:r>
        <w:rPr>
          <w:rFonts w:hint="eastAsia"/>
        </w:rPr>
        <w:t>机器人的状态</w:t>
      </w:r>
    </w:p>
    <w:p w14:paraId="7AC59FB0" w14:textId="77777777" w:rsidR="002241D9" w:rsidRDefault="006863AE">
      <w:pPr>
        <w:pStyle w:val="3"/>
      </w:pPr>
      <w:r>
        <w:rPr>
          <w:rFonts w:hint="eastAsia"/>
        </w:rPr>
        <w:t>待机</w:t>
      </w:r>
    </w:p>
    <w:p w14:paraId="0A8C0BC4" w14:textId="77777777" w:rsidR="002241D9" w:rsidRDefault="006863AE">
      <w:pPr>
        <w:numPr>
          <w:ilvl w:val="0"/>
          <w:numId w:val="2"/>
        </w:numPr>
      </w:pPr>
      <w:r>
        <w:rPr>
          <w:rFonts w:hint="eastAsia"/>
        </w:rPr>
        <w:t>可以响应任务需求</w:t>
      </w:r>
    </w:p>
    <w:p w14:paraId="39AC162D" w14:textId="77777777" w:rsidR="002241D9" w:rsidRDefault="006863AE">
      <w:pPr>
        <w:numPr>
          <w:ilvl w:val="0"/>
          <w:numId w:val="2"/>
        </w:numPr>
      </w:pPr>
      <w:r>
        <w:rPr>
          <w:rFonts w:hint="eastAsia"/>
        </w:rPr>
        <w:t>被创建后，机器人默认处于待机状态</w:t>
      </w:r>
    </w:p>
    <w:p w14:paraId="19DB8A20" w14:textId="77777777" w:rsidR="002241D9" w:rsidRDefault="006863AE">
      <w:pPr>
        <w:pStyle w:val="3"/>
      </w:pPr>
      <w:r>
        <w:rPr>
          <w:rFonts w:hint="eastAsia"/>
        </w:rPr>
        <w:t>任务中</w:t>
      </w:r>
    </w:p>
    <w:p w14:paraId="164EB5EF" w14:textId="77777777" w:rsidR="002241D9" w:rsidRDefault="006863AE">
      <w:pPr>
        <w:numPr>
          <w:ilvl w:val="0"/>
          <w:numId w:val="2"/>
        </w:numPr>
      </w:pPr>
      <w:r>
        <w:rPr>
          <w:rFonts w:hint="eastAsia"/>
        </w:rPr>
        <w:t>同一机器人，同一时间只能执行一个任务</w:t>
      </w:r>
    </w:p>
    <w:p w14:paraId="64A6502A" w14:textId="77777777" w:rsidR="002241D9" w:rsidRDefault="006863AE">
      <w:pPr>
        <w:pStyle w:val="3"/>
      </w:pPr>
      <w:r>
        <w:rPr>
          <w:rFonts w:hint="eastAsia"/>
        </w:rPr>
        <w:t>休眠</w:t>
      </w:r>
    </w:p>
    <w:p w14:paraId="5B5E39E4" w14:textId="77777777" w:rsidR="002241D9" w:rsidRDefault="006863AE">
      <w:pPr>
        <w:numPr>
          <w:ilvl w:val="0"/>
          <w:numId w:val="2"/>
        </w:numPr>
      </w:pPr>
      <w:r>
        <w:rPr>
          <w:rFonts w:hint="eastAsia"/>
        </w:rPr>
        <w:t>无法响应任务需求</w:t>
      </w:r>
    </w:p>
    <w:p w14:paraId="48DFC97A" w14:textId="77777777" w:rsidR="002241D9" w:rsidRDefault="006863AE">
      <w:pPr>
        <w:numPr>
          <w:ilvl w:val="0"/>
          <w:numId w:val="2"/>
        </w:numPr>
      </w:pPr>
      <w:r>
        <w:rPr>
          <w:rFonts w:hint="eastAsia"/>
        </w:rPr>
        <w:t>进入休眠状态后，会有</w:t>
      </w:r>
      <w:r>
        <w:rPr>
          <w:rFonts w:hint="eastAsia"/>
        </w:rPr>
        <w:t>C</w:t>
      </w:r>
      <w:r>
        <w:t>D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t>D</w:t>
      </w:r>
      <w:r>
        <w:rPr>
          <w:rFonts w:hint="eastAsia"/>
        </w:rPr>
        <w:t>结束后，机器人将恢复至待机状态</w:t>
      </w:r>
    </w:p>
    <w:p w14:paraId="4C412B81" w14:textId="77777777" w:rsidR="002241D9" w:rsidRDefault="002241D9"/>
    <w:p w14:paraId="7B2EDA10" w14:textId="77777777" w:rsidR="002241D9" w:rsidRDefault="006863AE">
      <w:pPr>
        <w:pStyle w:val="2"/>
        <w:tabs>
          <w:tab w:val="clear" w:pos="432"/>
        </w:tabs>
      </w:pPr>
      <w:r>
        <w:rPr>
          <w:rFonts w:hint="eastAsia"/>
        </w:rPr>
        <w:t>机器人的任务</w:t>
      </w:r>
    </w:p>
    <w:p w14:paraId="4F708EB9" w14:textId="77777777" w:rsidR="002241D9" w:rsidRDefault="006863AE">
      <w:pPr>
        <w:pStyle w:val="3"/>
      </w:pPr>
      <w:r>
        <w:rPr>
          <w:rFonts w:hint="eastAsia"/>
        </w:rPr>
        <w:t>执行匹配任务</w:t>
      </w:r>
    </w:p>
    <w:p w14:paraId="2C20333D" w14:textId="77777777" w:rsidR="002241D9" w:rsidRDefault="006863AE">
      <w:pPr>
        <w:numPr>
          <w:ilvl w:val="0"/>
          <w:numId w:val="2"/>
        </w:numPr>
      </w:pPr>
      <w:r>
        <w:rPr>
          <w:rFonts w:hint="eastAsia"/>
        </w:rPr>
        <w:t>根据玩家所匹配的房间类型</w:t>
      </w:r>
    </w:p>
    <w:p w14:paraId="6A5A7171" w14:textId="77777777" w:rsidR="002241D9" w:rsidRDefault="006863AE">
      <w:pPr>
        <w:numPr>
          <w:ilvl w:val="1"/>
          <w:numId w:val="2"/>
        </w:numPr>
      </w:pPr>
      <w:r>
        <w:rPr>
          <w:rFonts w:hint="eastAsia"/>
        </w:rPr>
        <w:t>当玩家进行匹配达到一定时长时，投放一个机器人与其匹配</w:t>
      </w:r>
    </w:p>
    <w:p w14:paraId="2ABEE46D" w14:textId="77777777" w:rsidR="002241D9" w:rsidRDefault="006863AE">
      <w:pPr>
        <w:numPr>
          <w:ilvl w:val="2"/>
          <w:numId w:val="2"/>
        </w:numPr>
      </w:pPr>
      <w:bookmarkStart w:id="0" w:name="_Hlk101971000"/>
      <w:r>
        <w:rPr>
          <w:rFonts w:hint="eastAsia"/>
        </w:rPr>
        <w:t>读</w:t>
      </w:r>
      <w:r>
        <w:rPr>
          <w:rFonts w:hint="eastAsia"/>
        </w:rPr>
        <w:t>RoomConfig</w:t>
      </w:r>
      <w:r>
        <w:rPr>
          <w:rFonts w:hint="eastAsia"/>
        </w:rPr>
        <w:t>【房间配置】的【机器人匹配等待时长】字段</w:t>
      </w:r>
      <w:bookmarkEnd w:id="0"/>
    </w:p>
    <w:p w14:paraId="784E0468" w14:textId="77777777" w:rsidR="002241D9" w:rsidRDefault="006863AE">
      <w:pPr>
        <w:numPr>
          <w:ilvl w:val="1"/>
          <w:numId w:val="2"/>
        </w:numPr>
      </w:pPr>
      <w:r>
        <w:rPr>
          <w:rFonts w:hint="eastAsia"/>
        </w:rPr>
        <w:t>投放的机器人类型</w:t>
      </w:r>
    </w:p>
    <w:p w14:paraId="640C0FAD" w14:textId="77777777" w:rsidR="002241D9" w:rsidRDefault="006863AE">
      <w:pPr>
        <w:numPr>
          <w:ilvl w:val="2"/>
          <w:numId w:val="2"/>
        </w:numPr>
      </w:pPr>
      <w:r>
        <w:rPr>
          <w:rFonts w:hint="eastAsia"/>
        </w:rPr>
        <w:t>读</w:t>
      </w:r>
      <w:r>
        <w:rPr>
          <w:rFonts w:hint="eastAsia"/>
        </w:rPr>
        <w:t>RoomConfig</w:t>
      </w:r>
      <w:r>
        <w:rPr>
          <w:rFonts w:hint="eastAsia"/>
        </w:rPr>
        <w:t>【房间配置】的【机器人类型】字段</w:t>
      </w:r>
    </w:p>
    <w:p w14:paraId="3DC25077" w14:textId="77777777" w:rsidR="002241D9" w:rsidRDefault="006863AE">
      <w:pPr>
        <w:numPr>
          <w:ilvl w:val="0"/>
          <w:numId w:val="2"/>
        </w:numPr>
      </w:pPr>
      <w:r>
        <w:rPr>
          <w:rFonts w:hint="eastAsia"/>
        </w:rPr>
        <w:t>没有达到理想房间人数时，继续投放机器人</w:t>
      </w:r>
    </w:p>
    <w:p w14:paraId="6295BF4B" w14:textId="77777777" w:rsidR="002241D9" w:rsidRDefault="006863AE">
      <w:pPr>
        <w:pStyle w:val="10"/>
        <w:numPr>
          <w:ilvl w:val="1"/>
          <w:numId w:val="2"/>
        </w:numPr>
        <w:ind w:firstLineChars="0"/>
      </w:pPr>
      <w:r>
        <w:rPr>
          <w:rFonts w:hint="eastAsia"/>
        </w:rPr>
        <w:t>读</w:t>
      </w:r>
      <w:r>
        <w:rPr>
          <w:rFonts w:hint="eastAsia"/>
        </w:rPr>
        <w:t>RoomConfig</w:t>
      </w:r>
      <w:r>
        <w:rPr>
          <w:rFonts w:hint="eastAsia"/>
        </w:rPr>
        <w:t>【房间配置】的【理想房间人数概率数组】字段</w:t>
      </w:r>
    </w:p>
    <w:p w14:paraId="25D886D3" w14:textId="77777777" w:rsidR="002241D9" w:rsidRDefault="006863AE">
      <w:pPr>
        <w:pStyle w:val="10"/>
        <w:numPr>
          <w:ilvl w:val="1"/>
          <w:numId w:val="2"/>
        </w:numPr>
        <w:ind w:firstLineChars="0"/>
      </w:pPr>
      <w:r>
        <w:rPr>
          <w:rFonts w:hint="eastAsia"/>
        </w:rPr>
        <w:t>随一个人数</w:t>
      </w:r>
    </w:p>
    <w:p w14:paraId="7EB919AD" w14:textId="77777777" w:rsidR="002241D9" w:rsidRDefault="006863AE">
      <w:pPr>
        <w:pStyle w:val="10"/>
        <w:numPr>
          <w:ilvl w:val="1"/>
          <w:numId w:val="2"/>
        </w:numPr>
        <w:ind w:firstLineChars="0"/>
      </w:pPr>
      <w:r>
        <w:rPr>
          <w:rFonts w:hint="eastAsia"/>
        </w:rPr>
        <w:t>房间内人数小于人数时，继续投放机器人</w:t>
      </w:r>
    </w:p>
    <w:p w14:paraId="1E1AF790" w14:textId="77777777" w:rsidR="002241D9" w:rsidRDefault="006863AE">
      <w:pPr>
        <w:numPr>
          <w:ilvl w:val="0"/>
          <w:numId w:val="2"/>
        </w:numPr>
      </w:pPr>
      <w:r>
        <w:rPr>
          <w:rFonts w:hint="eastAsia"/>
        </w:rPr>
        <w:t>匹配任务所对应的目标为房间，而非具体玩家</w:t>
      </w:r>
    </w:p>
    <w:p w14:paraId="0B981094" w14:textId="77777777" w:rsidR="002241D9" w:rsidRPr="00631927" w:rsidRDefault="006863AE">
      <w:pPr>
        <w:pStyle w:val="3"/>
        <w:rPr>
          <w:strike/>
        </w:rPr>
      </w:pPr>
      <w:r w:rsidRPr="00631927">
        <w:rPr>
          <w:rFonts w:hint="eastAsia"/>
          <w:strike/>
        </w:rPr>
        <w:t>执行放水任务</w:t>
      </w:r>
    </w:p>
    <w:p w14:paraId="63C0B942" w14:textId="77777777" w:rsidR="002241D9" w:rsidRPr="00631927" w:rsidRDefault="006863AE">
      <w:pPr>
        <w:numPr>
          <w:ilvl w:val="0"/>
          <w:numId w:val="2"/>
        </w:numPr>
        <w:rPr>
          <w:strike/>
        </w:rPr>
      </w:pPr>
      <w:r w:rsidRPr="00631927">
        <w:rPr>
          <w:rFonts w:hint="eastAsia"/>
          <w:strike/>
        </w:rPr>
        <w:t>在对局结束后【游戏间隔期】，检测是否有需要被【放水】的玩家</w:t>
      </w:r>
    </w:p>
    <w:p w14:paraId="738FFB5B" w14:textId="77777777" w:rsidR="002241D9" w:rsidRPr="00631927" w:rsidRDefault="006863AE">
      <w:pPr>
        <w:numPr>
          <w:ilvl w:val="1"/>
          <w:numId w:val="2"/>
        </w:numPr>
        <w:rPr>
          <w:strike/>
        </w:rPr>
      </w:pPr>
      <w:r w:rsidRPr="00631927">
        <w:rPr>
          <w:rFonts w:hint="eastAsia"/>
          <w:strike/>
        </w:rPr>
        <w:t>【放水】任务检测玩家范围</w:t>
      </w:r>
    </w:p>
    <w:p w14:paraId="75AABEDA" w14:textId="77777777" w:rsidR="002241D9" w:rsidRPr="00631927" w:rsidRDefault="006863AE">
      <w:pPr>
        <w:numPr>
          <w:ilvl w:val="2"/>
          <w:numId w:val="2"/>
        </w:numPr>
        <w:rPr>
          <w:strike/>
        </w:rPr>
      </w:pPr>
      <w:r w:rsidRPr="00631927">
        <w:rPr>
          <w:rFonts w:hint="eastAsia"/>
          <w:strike/>
        </w:rPr>
        <w:t>最长注册时间</w:t>
      </w:r>
    </w:p>
    <w:p w14:paraId="3268A782" w14:textId="77777777" w:rsidR="002241D9" w:rsidRPr="00631927" w:rsidRDefault="006863AE">
      <w:pPr>
        <w:numPr>
          <w:ilvl w:val="3"/>
          <w:numId w:val="2"/>
        </w:numPr>
        <w:rPr>
          <w:strike/>
        </w:rPr>
      </w:pPr>
      <w:r w:rsidRPr="00631927">
        <w:rPr>
          <w:rFonts w:hint="eastAsia"/>
          <w:strike/>
        </w:rPr>
        <w:lastRenderedPageBreak/>
        <w:t>SystemConfig</w:t>
      </w:r>
      <w:r w:rsidRPr="00631927">
        <w:rPr>
          <w:rFonts w:hint="eastAsia"/>
          <w:strike/>
        </w:rPr>
        <w:t>【系统常量配置】的【</w:t>
      </w:r>
      <w:r w:rsidRPr="00631927">
        <w:rPr>
          <w:strike/>
        </w:rPr>
        <w:t>MaxRegisterTime</w:t>
      </w:r>
      <w:r w:rsidRPr="00631927">
        <w:rPr>
          <w:rFonts w:hint="eastAsia"/>
          <w:strike/>
        </w:rPr>
        <w:t>】字段</w:t>
      </w:r>
    </w:p>
    <w:p w14:paraId="73EEF8DF" w14:textId="77777777" w:rsidR="002241D9" w:rsidRPr="00631927" w:rsidRDefault="006863AE">
      <w:pPr>
        <w:numPr>
          <w:ilvl w:val="2"/>
          <w:numId w:val="2"/>
        </w:numPr>
        <w:rPr>
          <w:strike/>
        </w:rPr>
      </w:pPr>
      <w:r w:rsidRPr="00631927">
        <w:rPr>
          <w:rFonts w:hint="eastAsia"/>
          <w:strike/>
        </w:rPr>
        <w:t>最高房间等级</w:t>
      </w:r>
    </w:p>
    <w:p w14:paraId="31CE6A44" w14:textId="77777777" w:rsidR="002241D9" w:rsidRPr="00631927" w:rsidRDefault="006863AE">
      <w:pPr>
        <w:numPr>
          <w:ilvl w:val="3"/>
          <w:numId w:val="2"/>
        </w:numPr>
        <w:rPr>
          <w:strike/>
        </w:rPr>
      </w:pPr>
      <w:r w:rsidRPr="00631927">
        <w:rPr>
          <w:rFonts w:hint="eastAsia"/>
          <w:strike/>
        </w:rPr>
        <w:t>SystemConfig</w:t>
      </w:r>
      <w:r w:rsidRPr="00631927">
        <w:rPr>
          <w:rFonts w:hint="eastAsia"/>
          <w:strike/>
        </w:rPr>
        <w:t>【系统常量配置】的【</w:t>
      </w:r>
      <w:r w:rsidRPr="00631927">
        <w:rPr>
          <w:strike/>
        </w:rPr>
        <w:t>MaxRoomLevel</w:t>
      </w:r>
      <w:r w:rsidRPr="00631927">
        <w:rPr>
          <w:rFonts w:hint="eastAsia"/>
          <w:strike/>
        </w:rPr>
        <w:t>】字段</w:t>
      </w:r>
    </w:p>
    <w:p w14:paraId="56CF71DE" w14:textId="77777777" w:rsidR="002241D9" w:rsidRPr="00631927" w:rsidRDefault="006863AE">
      <w:pPr>
        <w:numPr>
          <w:ilvl w:val="1"/>
          <w:numId w:val="2"/>
        </w:numPr>
        <w:rPr>
          <w:strike/>
        </w:rPr>
      </w:pPr>
      <w:r w:rsidRPr="00631927">
        <w:rPr>
          <w:rFonts w:hint="eastAsia"/>
          <w:strike/>
        </w:rPr>
        <w:t>【放水】任务触发条件</w:t>
      </w:r>
    </w:p>
    <w:p w14:paraId="6F503035" w14:textId="77777777" w:rsidR="002241D9" w:rsidRPr="00631927" w:rsidRDefault="006863AE">
      <w:pPr>
        <w:numPr>
          <w:ilvl w:val="2"/>
          <w:numId w:val="2"/>
        </w:numPr>
        <w:rPr>
          <w:strike/>
        </w:rPr>
      </w:pPr>
      <w:r w:rsidRPr="00631927">
        <w:rPr>
          <w:rFonts w:hint="eastAsia"/>
          <w:strike/>
        </w:rPr>
        <w:t>最近</w:t>
      </w:r>
      <w:r w:rsidRPr="00631927">
        <w:rPr>
          <w:rFonts w:hint="eastAsia"/>
          <w:strike/>
        </w:rPr>
        <w:t>X</w:t>
      </w:r>
      <w:r w:rsidRPr="00631927">
        <w:rPr>
          <w:rFonts w:hint="eastAsia"/>
          <w:strike/>
        </w:rPr>
        <w:t>局中，败场大于等于</w:t>
      </w:r>
      <w:r w:rsidRPr="00631927">
        <w:rPr>
          <w:rFonts w:hint="eastAsia"/>
          <w:strike/>
        </w:rPr>
        <w:t>Y</w:t>
      </w:r>
      <w:r w:rsidRPr="00631927">
        <w:rPr>
          <w:rFonts w:hint="eastAsia"/>
          <w:strike/>
        </w:rPr>
        <w:t>局，胜场小于等于</w:t>
      </w:r>
      <w:r w:rsidRPr="00631927">
        <w:rPr>
          <w:rFonts w:hint="eastAsia"/>
          <w:strike/>
        </w:rPr>
        <w:t>Z</w:t>
      </w:r>
      <w:r w:rsidRPr="00631927">
        <w:rPr>
          <w:rFonts w:hint="eastAsia"/>
          <w:strike/>
        </w:rPr>
        <w:t>局</w:t>
      </w:r>
    </w:p>
    <w:p w14:paraId="725643EF" w14:textId="77777777" w:rsidR="002241D9" w:rsidRPr="00631927" w:rsidRDefault="006863AE">
      <w:pPr>
        <w:numPr>
          <w:ilvl w:val="0"/>
          <w:numId w:val="2"/>
        </w:numPr>
        <w:rPr>
          <w:strike/>
        </w:rPr>
      </w:pPr>
      <w:r w:rsidRPr="00631927">
        <w:rPr>
          <w:rFonts w:hint="eastAsia"/>
          <w:strike/>
        </w:rPr>
        <w:t>若该玩家所处房间内，有空位，无机器人</w:t>
      </w:r>
    </w:p>
    <w:p w14:paraId="72790A34" w14:textId="77777777" w:rsidR="002241D9" w:rsidRPr="00631927" w:rsidRDefault="006863AE">
      <w:pPr>
        <w:numPr>
          <w:ilvl w:val="1"/>
          <w:numId w:val="2"/>
        </w:numPr>
        <w:rPr>
          <w:strike/>
        </w:rPr>
      </w:pPr>
      <w:r w:rsidRPr="00631927">
        <w:rPr>
          <w:rFonts w:hint="eastAsia"/>
          <w:strike/>
        </w:rPr>
        <w:t>投放一个机器人进入其所在房间，执行【放水】任务</w:t>
      </w:r>
    </w:p>
    <w:p w14:paraId="288959C3" w14:textId="77777777" w:rsidR="002241D9" w:rsidRPr="00631927" w:rsidRDefault="006863AE">
      <w:pPr>
        <w:numPr>
          <w:ilvl w:val="0"/>
          <w:numId w:val="2"/>
        </w:numPr>
        <w:rPr>
          <w:strike/>
        </w:rPr>
      </w:pPr>
      <w:r w:rsidRPr="00631927">
        <w:rPr>
          <w:rFonts w:hint="eastAsia"/>
          <w:strike/>
        </w:rPr>
        <w:t>若该玩家所处房间内，无空位，无机器人</w:t>
      </w:r>
    </w:p>
    <w:p w14:paraId="384564D5" w14:textId="77777777" w:rsidR="002241D9" w:rsidRPr="00631927" w:rsidRDefault="006863AE">
      <w:pPr>
        <w:numPr>
          <w:ilvl w:val="1"/>
          <w:numId w:val="2"/>
        </w:numPr>
        <w:rPr>
          <w:strike/>
        </w:rPr>
      </w:pPr>
      <w:r w:rsidRPr="00631927">
        <w:rPr>
          <w:rFonts w:hint="eastAsia"/>
          <w:strike/>
        </w:rPr>
        <w:t>跳过</w:t>
      </w:r>
    </w:p>
    <w:p w14:paraId="593A14CC" w14:textId="77777777" w:rsidR="002241D9" w:rsidRPr="00631927" w:rsidRDefault="006863AE">
      <w:pPr>
        <w:numPr>
          <w:ilvl w:val="0"/>
          <w:numId w:val="2"/>
        </w:numPr>
        <w:rPr>
          <w:strike/>
        </w:rPr>
      </w:pPr>
      <w:r w:rsidRPr="00631927">
        <w:rPr>
          <w:rFonts w:hint="eastAsia"/>
          <w:strike/>
        </w:rPr>
        <w:t>若该玩家所处房间内，有机器人</w:t>
      </w:r>
    </w:p>
    <w:p w14:paraId="243CB2A6" w14:textId="77777777" w:rsidR="002241D9" w:rsidRPr="00631927" w:rsidRDefault="006863AE">
      <w:pPr>
        <w:numPr>
          <w:ilvl w:val="1"/>
          <w:numId w:val="2"/>
        </w:numPr>
        <w:rPr>
          <w:strike/>
        </w:rPr>
      </w:pPr>
      <w:r w:rsidRPr="00631927">
        <w:rPr>
          <w:rFonts w:hint="eastAsia"/>
          <w:strike/>
        </w:rPr>
        <w:t>若机器人有其他的【放水】任务，跳过</w:t>
      </w:r>
    </w:p>
    <w:p w14:paraId="479E4A4B" w14:textId="77777777" w:rsidR="002241D9" w:rsidRPr="00631927" w:rsidRDefault="006863AE">
      <w:pPr>
        <w:numPr>
          <w:ilvl w:val="1"/>
          <w:numId w:val="2"/>
        </w:numPr>
        <w:rPr>
          <w:strike/>
        </w:rPr>
      </w:pPr>
      <w:r w:rsidRPr="00631927">
        <w:rPr>
          <w:rFonts w:hint="eastAsia"/>
          <w:strike/>
        </w:rPr>
        <w:t>否则由该机器人执行【放水】任务</w:t>
      </w:r>
    </w:p>
    <w:p w14:paraId="1E94FDBC" w14:textId="77777777" w:rsidR="002241D9" w:rsidRPr="00631927" w:rsidRDefault="006863AE">
      <w:pPr>
        <w:numPr>
          <w:ilvl w:val="0"/>
          <w:numId w:val="2"/>
        </w:numPr>
        <w:rPr>
          <w:strike/>
        </w:rPr>
      </w:pPr>
      <w:r w:rsidRPr="00631927">
        <w:rPr>
          <w:rFonts w:hint="eastAsia"/>
          <w:strike/>
        </w:rPr>
        <w:t>放水任务执行完成后，机器人的任务会被转为【对当前房间的匹配任务】</w:t>
      </w:r>
    </w:p>
    <w:p w14:paraId="54D6CAA5" w14:textId="77777777" w:rsidR="002241D9" w:rsidRDefault="006863AE">
      <w:pPr>
        <w:pStyle w:val="3"/>
      </w:pPr>
      <w:r>
        <w:rPr>
          <w:rFonts w:hint="eastAsia"/>
        </w:rPr>
        <w:t>解除匹配任务</w:t>
      </w:r>
    </w:p>
    <w:p w14:paraId="4F29025E" w14:textId="77777777" w:rsidR="002241D9" w:rsidRDefault="006863AE">
      <w:pPr>
        <w:numPr>
          <w:ilvl w:val="0"/>
          <w:numId w:val="2"/>
        </w:numPr>
      </w:pPr>
      <w:r>
        <w:rPr>
          <w:rFonts w:hint="eastAsia"/>
        </w:rPr>
        <w:t>根据机器人所处的房间类型</w:t>
      </w:r>
    </w:p>
    <w:p w14:paraId="734CB599" w14:textId="77777777" w:rsidR="002241D9" w:rsidRDefault="006863AE">
      <w:pPr>
        <w:numPr>
          <w:ilvl w:val="1"/>
          <w:numId w:val="2"/>
        </w:numPr>
      </w:pPr>
      <w:r>
        <w:rPr>
          <w:rFonts w:hint="eastAsia"/>
        </w:rPr>
        <w:t>当房间人数达到一定数量后，机器人在本局结束后概率解除匹配任务</w:t>
      </w:r>
    </w:p>
    <w:p w14:paraId="60DFAC89" w14:textId="77777777" w:rsidR="002241D9" w:rsidRDefault="006863AE">
      <w:pPr>
        <w:numPr>
          <w:ilvl w:val="2"/>
          <w:numId w:val="2"/>
        </w:numPr>
      </w:pPr>
      <w:r>
        <w:rPr>
          <w:rFonts w:hint="eastAsia"/>
        </w:rPr>
        <w:t>读</w:t>
      </w:r>
      <w:r>
        <w:rPr>
          <w:rFonts w:hint="eastAsia"/>
        </w:rPr>
        <w:t>RoomConfig</w:t>
      </w:r>
      <w:r>
        <w:rPr>
          <w:rFonts w:hint="eastAsia"/>
        </w:rPr>
        <w:t>【房间配置】的【机器人退出房间所需人数</w:t>
      </w:r>
      <w:r>
        <w:rPr>
          <w:rFonts w:hint="eastAsia"/>
        </w:rPr>
        <w:t>&amp;</w:t>
      </w:r>
      <w:r>
        <w:rPr>
          <w:rFonts w:hint="eastAsia"/>
        </w:rPr>
        <w:t>概率数组】字段</w:t>
      </w:r>
    </w:p>
    <w:p w14:paraId="7FEAEAA4" w14:textId="77777777" w:rsidR="002241D9" w:rsidRDefault="006863AE">
      <w:pPr>
        <w:numPr>
          <w:ilvl w:val="3"/>
          <w:numId w:val="2"/>
        </w:numPr>
      </w:pPr>
      <w:r>
        <w:rPr>
          <w:rFonts w:hint="eastAsia"/>
        </w:rPr>
        <w:t>每次最多只退出</w:t>
      </w:r>
      <w:r>
        <w:rPr>
          <w:rFonts w:hint="eastAsia"/>
        </w:rPr>
        <w:t>1</w:t>
      </w:r>
      <w:r>
        <w:rPr>
          <w:rFonts w:hint="eastAsia"/>
        </w:rPr>
        <w:t>个人</w:t>
      </w:r>
    </w:p>
    <w:p w14:paraId="7238A4D7" w14:textId="77777777" w:rsidR="002241D9" w:rsidRDefault="006863AE">
      <w:pPr>
        <w:numPr>
          <w:ilvl w:val="2"/>
          <w:numId w:val="2"/>
        </w:numPr>
      </w:pPr>
      <w:r>
        <w:rPr>
          <w:rFonts w:hint="eastAsia"/>
        </w:rPr>
        <w:t>概率为百分之</w:t>
      </w:r>
    </w:p>
    <w:p w14:paraId="0218B156" w14:textId="77777777" w:rsidR="002241D9" w:rsidRDefault="006863AE">
      <w:pPr>
        <w:numPr>
          <w:ilvl w:val="0"/>
          <w:numId w:val="2"/>
        </w:numPr>
      </w:pPr>
      <w:r>
        <w:rPr>
          <w:rFonts w:hint="eastAsia"/>
        </w:rPr>
        <w:t>若执行任务达到时长，则本局结束后立即解除匹配任务</w:t>
      </w:r>
    </w:p>
    <w:p w14:paraId="0857F302" w14:textId="77777777" w:rsidR="002241D9" w:rsidRDefault="006863AE">
      <w:pPr>
        <w:numPr>
          <w:ilvl w:val="1"/>
          <w:numId w:val="2"/>
        </w:numPr>
      </w:pPr>
      <w:r>
        <w:rPr>
          <w:rFonts w:hint="eastAsia"/>
        </w:rPr>
        <w:t>读</w:t>
      </w:r>
      <w:r>
        <w:rPr>
          <w:rFonts w:hint="eastAsia"/>
        </w:rPr>
        <w:t>RobotsConfig</w:t>
      </w:r>
      <w:r>
        <w:rPr>
          <w:rFonts w:hint="eastAsia"/>
        </w:rPr>
        <w:t>【机器人配置】的【执行任务最大时长】字段</w:t>
      </w:r>
    </w:p>
    <w:p w14:paraId="31124123" w14:textId="77777777" w:rsidR="002241D9" w:rsidRDefault="006863AE">
      <w:pPr>
        <w:numPr>
          <w:ilvl w:val="0"/>
          <w:numId w:val="2"/>
        </w:numPr>
      </w:pPr>
      <w:r>
        <w:rPr>
          <w:rFonts w:hint="eastAsia"/>
        </w:rPr>
        <w:t>若金币不足导致被迫站起，则本局结束后立即解除匹配任务</w:t>
      </w:r>
    </w:p>
    <w:p w14:paraId="2459A909" w14:textId="77777777" w:rsidR="002241D9" w:rsidRDefault="006863AE">
      <w:pPr>
        <w:pStyle w:val="2"/>
        <w:tabs>
          <w:tab w:val="clear" w:pos="432"/>
        </w:tabs>
      </w:pPr>
      <w:r>
        <w:rPr>
          <w:rFonts w:hint="eastAsia"/>
        </w:rPr>
        <w:t>机器人的休眠</w:t>
      </w:r>
    </w:p>
    <w:p w14:paraId="1EB673E2" w14:textId="77777777" w:rsidR="002241D9" w:rsidRDefault="006863AE">
      <w:pPr>
        <w:pStyle w:val="3"/>
      </w:pPr>
      <w:r>
        <w:rPr>
          <w:rFonts w:hint="eastAsia"/>
        </w:rPr>
        <w:t>执行任务达到时长，休眠</w:t>
      </w:r>
    </w:p>
    <w:p w14:paraId="58886A5F" w14:textId="77777777" w:rsidR="002241D9" w:rsidRDefault="006863AE">
      <w:pPr>
        <w:numPr>
          <w:ilvl w:val="0"/>
          <w:numId w:val="2"/>
        </w:numPr>
      </w:pPr>
      <w:r>
        <w:rPr>
          <w:rFonts w:hint="eastAsia"/>
        </w:rPr>
        <w:t>读</w:t>
      </w:r>
      <w:r>
        <w:rPr>
          <w:rFonts w:hint="eastAsia"/>
        </w:rPr>
        <w:t>RobotsConfig</w:t>
      </w:r>
      <w:r>
        <w:rPr>
          <w:rFonts w:hint="eastAsia"/>
        </w:rPr>
        <w:t>【机器人配置】的【执行任务最大时长】字段</w:t>
      </w:r>
    </w:p>
    <w:p w14:paraId="0465A8BA" w14:textId="77777777" w:rsidR="002241D9" w:rsidRDefault="006863AE">
      <w:pPr>
        <w:pStyle w:val="3"/>
      </w:pPr>
      <w:r>
        <w:rPr>
          <w:rFonts w:hint="eastAsia"/>
        </w:rPr>
        <w:t>金币不足，休眠</w:t>
      </w:r>
    </w:p>
    <w:p w14:paraId="4B069A12" w14:textId="77777777" w:rsidR="002241D9" w:rsidRDefault="006863AE">
      <w:pPr>
        <w:numPr>
          <w:ilvl w:val="0"/>
          <w:numId w:val="2"/>
        </w:numPr>
      </w:pPr>
      <w:r>
        <w:rPr>
          <w:rFonts w:hint="eastAsia"/>
        </w:rPr>
        <w:t>休眠结束后，重置金币数量</w:t>
      </w:r>
    </w:p>
    <w:p w14:paraId="57518EB6" w14:textId="77777777" w:rsidR="002241D9" w:rsidRDefault="006863AE">
      <w:pPr>
        <w:pStyle w:val="3"/>
      </w:pPr>
      <w:r>
        <w:rPr>
          <w:rFonts w:hint="eastAsia"/>
        </w:rPr>
        <w:t>金币超出，休眠</w:t>
      </w:r>
    </w:p>
    <w:p w14:paraId="6EDCC4B7" w14:textId="77777777" w:rsidR="002241D9" w:rsidRDefault="006863AE">
      <w:pPr>
        <w:numPr>
          <w:ilvl w:val="0"/>
          <w:numId w:val="2"/>
        </w:numPr>
      </w:pPr>
      <w:r>
        <w:rPr>
          <w:rFonts w:hint="eastAsia"/>
        </w:rPr>
        <w:t>在待机状态下方触发</w:t>
      </w:r>
    </w:p>
    <w:p w14:paraId="26739033" w14:textId="77777777" w:rsidR="002241D9" w:rsidRDefault="006863AE">
      <w:pPr>
        <w:numPr>
          <w:ilvl w:val="1"/>
          <w:numId w:val="2"/>
        </w:numPr>
      </w:pPr>
      <w:r>
        <w:rPr>
          <w:rFonts w:hint="eastAsia"/>
        </w:rPr>
        <w:t>读</w:t>
      </w:r>
      <w:r>
        <w:rPr>
          <w:rFonts w:hint="eastAsia"/>
        </w:rPr>
        <w:t>RobotsConfig</w:t>
      </w:r>
      <w:r>
        <w:rPr>
          <w:rFonts w:hint="eastAsia"/>
        </w:rPr>
        <w:t>【机器人配置】的【最大金币】字段</w:t>
      </w:r>
    </w:p>
    <w:p w14:paraId="3A6FC7C6" w14:textId="77777777" w:rsidR="002241D9" w:rsidRDefault="006863AE">
      <w:pPr>
        <w:numPr>
          <w:ilvl w:val="0"/>
          <w:numId w:val="2"/>
        </w:numPr>
      </w:pPr>
      <w:r>
        <w:rPr>
          <w:rFonts w:hint="eastAsia"/>
        </w:rPr>
        <w:t>休眠结束后，重置金币数量</w:t>
      </w:r>
    </w:p>
    <w:p w14:paraId="6D4FC933" w14:textId="77777777" w:rsidR="002241D9" w:rsidRDefault="006863AE">
      <w:pPr>
        <w:pStyle w:val="3"/>
      </w:pPr>
      <w:r>
        <w:rPr>
          <w:rFonts w:hint="eastAsia"/>
        </w:rPr>
        <w:t>休眠</w:t>
      </w:r>
      <w:r>
        <w:t>CD</w:t>
      </w:r>
      <w:r>
        <w:rPr>
          <w:rFonts w:hint="eastAsia"/>
        </w:rPr>
        <w:t>【时长】</w:t>
      </w:r>
    </w:p>
    <w:p w14:paraId="28E6944D" w14:textId="77777777" w:rsidR="002241D9" w:rsidRDefault="006863AE">
      <w:pPr>
        <w:numPr>
          <w:ilvl w:val="0"/>
          <w:numId w:val="2"/>
        </w:numPr>
      </w:pPr>
      <w:r>
        <w:rPr>
          <w:rFonts w:hint="eastAsia"/>
        </w:rPr>
        <w:t>读</w:t>
      </w:r>
      <w:r>
        <w:rPr>
          <w:rFonts w:hint="eastAsia"/>
        </w:rPr>
        <w:t>RobotsConfig</w:t>
      </w:r>
      <w:r>
        <w:rPr>
          <w:rFonts w:hint="eastAsia"/>
        </w:rPr>
        <w:t>【机器人配置】的【休眠</w:t>
      </w:r>
      <w:r>
        <w:rPr>
          <w:rFonts w:hint="eastAsia"/>
        </w:rPr>
        <w:t>C</w:t>
      </w:r>
      <w:r>
        <w:t>D</w:t>
      </w:r>
      <w:r>
        <w:rPr>
          <w:rFonts w:hint="eastAsia"/>
        </w:rPr>
        <w:t>】字段</w:t>
      </w:r>
    </w:p>
    <w:p w14:paraId="30D421AB" w14:textId="77777777" w:rsidR="002241D9" w:rsidRDefault="006863AE">
      <w:pPr>
        <w:numPr>
          <w:ilvl w:val="0"/>
          <w:numId w:val="2"/>
        </w:numPr>
      </w:pPr>
      <w:r>
        <w:rPr>
          <w:rFonts w:hint="eastAsia"/>
        </w:rPr>
        <w:t>休眠结束后，转为待机状态</w:t>
      </w:r>
    </w:p>
    <w:p w14:paraId="551C72D7" w14:textId="77777777" w:rsidR="002241D9" w:rsidRDefault="002241D9"/>
    <w:p w14:paraId="3F6E7427" w14:textId="77777777" w:rsidR="002241D9" w:rsidRDefault="006863AE">
      <w:pPr>
        <w:pStyle w:val="2"/>
        <w:tabs>
          <w:tab w:val="clear" w:pos="432"/>
        </w:tabs>
      </w:pPr>
      <w:r>
        <w:rPr>
          <w:rFonts w:hint="eastAsia"/>
        </w:rPr>
        <w:t>机器人的社交</w:t>
      </w:r>
    </w:p>
    <w:p w14:paraId="0B6AD20A" w14:textId="77777777" w:rsidR="002241D9" w:rsidRPr="00331A4D" w:rsidRDefault="006863AE">
      <w:pPr>
        <w:pStyle w:val="3"/>
      </w:pPr>
      <w:r w:rsidRPr="00331A4D">
        <w:rPr>
          <w:rFonts w:hint="eastAsia"/>
        </w:rPr>
        <w:lastRenderedPageBreak/>
        <w:t>好友</w:t>
      </w:r>
    </w:p>
    <w:p w14:paraId="1C088341" w14:textId="3E2299EF" w:rsidR="002241D9" w:rsidRPr="00331A4D" w:rsidRDefault="006863AE">
      <w:pPr>
        <w:numPr>
          <w:ilvl w:val="0"/>
          <w:numId w:val="2"/>
        </w:numPr>
      </w:pPr>
      <w:r w:rsidRPr="00331A4D">
        <w:rPr>
          <w:rFonts w:hint="eastAsia"/>
        </w:rPr>
        <w:t>机器人可以被好友搜索到，可以被发送好友申请</w:t>
      </w:r>
      <w:r w:rsidR="004D5257" w:rsidRPr="00331A4D">
        <w:rPr>
          <w:rFonts w:hint="eastAsia"/>
        </w:rPr>
        <w:t>，但会在一定延时后拒绝</w:t>
      </w:r>
    </w:p>
    <w:p w14:paraId="507835B2" w14:textId="6DB4E7F9" w:rsidR="004D5257" w:rsidRPr="00331A4D" w:rsidRDefault="002F7162" w:rsidP="004D5257">
      <w:pPr>
        <w:numPr>
          <w:ilvl w:val="1"/>
          <w:numId w:val="2"/>
        </w:numPr>
      </w:pPr>
      <w:r w:rsidRPr="00331A4D">
        <w:rPr>
          <w:rFonts w:hint="eastAsia"/>
        </w:rPr>
        <w:t>到</w:t>
      </w:r>
      <w:r w:rsidR="008C14C3" w:rsidRPr="00331A4D">
        <w:rPr>
          <w:rFonts w:hint="eastAsia"/>
        </w:rPr>
        <w:t>机器人</w:t>
      </w:r>
      <w:r w:rsidRPr="00331A4D">
        <w:rPr>
          <w:rFonts w:hint="eastAsia"/>
        </w:rPr>
        <w:t>下次上线</w:t>
      </w:r>
      <w:r w:rsidR="008C14C3" w:rsidRPr="00331A4D">
        <w:rPr>
          <w:rFonts w:hint="eastAsia"/>
        </w:rPr>
        <w:t>时</w:t>
      </w:r>
      <w:r w:rsidRPr="00331A4D">
        <w:rPr>
          <w:rFonts w:hint="eastAsia"/>
        </w:rPr>
        <w:t>拒绝</w:t>
      </w:r>
    </w:p>
    <w:p w14:paraId="0DA0223E" w14:textId="77777777" w:rsidR="002241D9" w:rsidRDefault="006863AE">
      <w:pPr>
        <w:pStyle w:val="3"/>
      </w:pPr>
      <w:r>
        <w:rPr>
          <w:rFonts w:hint="eastAsia"/>
        </w:rPr>
        <w:t>聊天</w:t>
      </w:r>
      <w:r>
        <w:rPr>
          <w:rFonts w:hint="eastAsia"/>
        </w:rPr>
        <w:t>/</w:t>
      </w:r>
      <w:r>
        <w:rPr>
          <w:rFonts w:hint="eastAsia"/>
        </w:rPr>
        <w:t>语音</w:t>
      </w:r>
    </w:p>
    <w:p w14:paraId="534E5EE4" w14:textId="77777777" w:rsidR="002241D9" w:rsidRDefault="006863AE">
      <w:pPr>
        <w:numPr>
          <w:ilvl w:val="0"/>
          <w:numId w:val="2"/>
        </w:numPr>
      </w:pPr>
      <w:r>
        <w:rPr>
          <w:rFonts w:hint="eastAsia"/>
        </w:rPr>
        <w:t>机器人可以被发送聊天消息</w:t>
      </w:r>
    </w:p>
    <w:p w14:paraId="009B3DC7" w14:textId="77777777" w:rsidR="002241D9" w:rsidRDefault="006863AE">
      <w:pPr>
        <w:numPr>
          <w:ilvl w:val="0"/>
          <w:numId w:val="2"/>
        </w:numPr>
      </w:pPr>
      <w:r>
        <w:rPr>
          <w:rFonts w:hint="eastAsia"/>
        </w:rPr>
        <w:t>本版本，机器人不会回应聊天消息，也不会主动向他人发送聊天消息</w:t>
      </w:r>
    </w:p>
    <w:p w14:paraId="5E9DB2D0" w14:textId="77777777" w:rsidR="002241D9" w:rsidRDefault="006863AE">
      <w:pPr>
        <w:numPr>
          <w:ilvl w:val="0"/>
          <w:numId w:val="2"/>
        </w:numPr>
      </w:pPr>
      <w:r>
        <w:rPr>
          <w:rFonts w:hint="eastAsia"/>
        </w:rPr>
        <w:t>语音频道里，机器人的麦默认关闭</w:t>
      </w:r>
    </w:p>
    <w:p w14:paraId="62E1C641" w14:textId="77777777" w:rsidR="002241D9" w:rsidRDefault="002241D9"/>
    <w:p w14:paraId="0A7F981D" w14:textId="77777777" w:rsidR="002241D9" w:rsidRDefault="006863AE">
      <w:pPr>
        <w:pStyle w:val="1"/>
        <w:rPr>
          <w:rFonts w:ascii="微软雅黑" w:hAnsi="微软雅黑"/>
        </w:rPr>
      </w:pPr>
      <w:r>
        <w:rPr>
          <w:rFonts w:ascii="微软雅黑" w:hAnsi="微软雅黑" w:hint="eastAsia"/>
        </w:rPr>
        <w:t>局内</w:t>
      </w:r>
      <w:r>
        <w:rPr>
          <w:rFonts w:ascii="微软雅黑" w:hAnsi="微软雅黑"/>
        </w:rPr>
        <w:t>逻辑相关</w:t>
      </w:r>
      <w:r>
        <w:rPr>
          <w:rFonts w:ascii="微软雅黑" w:hAnsi="微软雅黑" w:hint="eastAsia"/>
        </w:rPr>
        <w:t>【吹牛模式】</w:t>
      </w:r>
    </w:p>
    <w:p w14:paraId="5BFB449C" w14:textId="77777777" w:rsidR="002241D9" w:rsidRPr="00331A4D" w:rsidRDefault="006863AE">
      <w:pPr>
        <w:pStyle w:val="2"/>
        <w:tabs>
          <w:tab w:val="clear" w:pos="432"/>
        </w:tabs>
      </w:pPr>
      <w:r w:rsidRPr="00331A4D">
        <w:rPr>
          <w:rFonts w:hint="eastAsia"/>
        </w:rPr>
        <w:t>新增玩家数据</w:t>
      </w:r>
    </w:p>
    <w:p w14:paraId="5183F7BA" w14:textId="43B904C8" w:rsidR="002241D9" w:rsidRPr="00331A4D" w:rsidRDefault="006863AE">
      <w:pPr>
        <w:pStyle w:val="3"/>
      </w:pPr>
      <w:r w:rsidRPr="00331A4D">
        <w:rPr>
          <w:rFonts w:hint="eastAsia"/>
        </w:rPr>
        <w:t>机器人对战盈亏</w:t>
      </w:r>
    </w:p>
    <w:p w14:paraId="4EC3795B" w14:textId="6FCE90AC" w:rsidR="002241D9" w:rsidRPr="00331A4D" w:rsidRDefault="006863AE">
      <w:pPr>
        <w:numPr>
          <w:ilvl w:val="0"/>
          <w:numId w:val="2"/>
        </w:numPr>
      </w:pPr>
      <w:r w:rsidRPr="00331A4D">
        <w:rPr>
          <w:rFonts w:hint="eastAsia"/>
        </w:rPr>
        <w:t>玩家</w:t>
      </w:r>
      <w:r w:rsidR="009D24B2">
        <w:rPr>
          <w:rFonts w:hint="eastAsia"/>
        </w:rPr>
        <w:t>在吹牛模式中，</w:t>
      </w:r>
      <w:r w:rsidRPr="00331A4D">
        <w:rPr>
          <w:rFonts w:hint="eastAsia"/>
        </w:rPr>
        <w:t>与机器人对战</w:t>
      </w:r>
      <w:r w:rsidR="00900235">
        <w:rPr>
          <w:rFonts w:hint="eastAsia"/>
        </w:rPr>
        <w:t>时</w:t>
      </w:r>
      <w:r w:rsidRPr="00331A4D">
        <w:rPr>
          <w:rFonts w:hint="eastAsia"/>
        </w:rPr>
        <w:t>，从机器人身上盈利</w:t>
      </w:r>
      <w:r w:rsidRPr="00331A4D">
        <w:rPr>
          <w:rFonts w:hint="eastAsia"/>
        </w:rPr>
        <w:t>/</w:t>
      </w:r>
      <w:r w:rsidRPr="00331A4D">
        <w:rPr>
          <w:rFonts w:hint="eastAsia"/>
        </w:rPr>
        <w:t>损失的累计值</w:t>
      </w:r>
    </w:p>
    <w:p w14:paraId="3C136948" w14:textId="77777777" w:rsidR="002241D9" w:rsidRPr="00331A4D" w:rsidRDefault="006863AE">
      <w:pPr>
        <w:numPr>
          <w:ilvl w:val="1"/>
          <w:numId w:val="2"/>
        </w:numPr>
      </w:pPr>
      <w:r w:rsidRPr="00331A4D">
        <w:rPr>
          <w:rFonts w:hint="eastAsia"/>
        </w:rPr>
        <w:t>盈利只计算扣税后玩家获得的纯利</w:t>
      </w:r>
    </w:p>
    <w:p w14:paraId="4FBAC519" w14:textId="77777777" w:rsidR="002241D9" w:rsidRPr="00331A4D" w:rsidRDefault="006863AE">
      <w:pPr>
        <w:numPr>
          <w:ilvl w:val="1"/>
          <w:numId w:val="2"/>
        </w:numPr>
      </w:pPr>
      <w:r w:rsidRPr="00331A4D">
        <w:rPr>
          <w:rFonts w:hint="eastAsia"/>
        </w:rPr>
        <w:t>损失计算全值</w:t>
      </w:r>
    </w:p>
    <w:p w14:paraId="4B283708" w14:textId="77777777" w:rsidR="002241D9" w:rsidRPr="00331A4D" w:rsidRDefault="006863AE">
      <w:pPr>
        <w:numPr>
          <w:ilvl w:val="0"/>
          <w:numId w:val="2"/>
        </w:numPr>
      </w:pPr>
      <w:r w:rsidRPr="00331A4D">
        <w:rPr>
          <w:rFonts w:hint="eastAsia"/>
        </w:rPr>
        <w:t>该统计包含对局结果的盈亏，以及竞猜的盈亏</w:t>
      </w:r>
    </w:p>
    <w:p w14:paraId="60D41DC6" w14:textId="77777777" w:rsidR="002241D9" w:rsidRPr="00331A4D" w:rsidRDefault="006863AE">
      <w:pPr>
        <w:numPr>
          <w:ilvl w:val="1"/>
          <w:numId w:val="2"/>
        </w:numPr>
      </w:pPr>
      <w:r w:rsidRPr="00331A4D">
        <w:rPr>
          <w:rFonts w:hint="eastAsia"/>
        </w:rPr>
        <w:t>竞猜部分，按比例计算玩家获得</w:t>
      </w:r>
      <w:r w:rsidRPr="00331A4D">
        <w:rPr>
          <w:rFonts w:hint="eastAsia"/>
        </w:rPr>
        <w:t>/</w:t>
      </w:r>
      <w:r w:rsidRPr="00331A4D">
        <w:rPr>
          <w:rFonts w:hint="eastAsia"/>
        </w:rPr>
        <w:t>损失的利润</w:t>
      </w:r>
    </w:p>
    <w:p w14:paraId="44871609" w14:textId="77777777" w:rsidR="002241D9" w:rsidRPr="00331A4D" w:rsidRDefault="006863AE">
      <w:pPr>
        <w:numPr>
          <w:ilvl w:val="1"/>
          <w:numId w:val="2"/>
        </w:numPr>
      </w:pPr>
      <w:r w:rsidRPr="00331A4D">
        <w:rPr>
          <w:rFonts w:hint="eastAsia"/>
        </w:rPr>
        <w:t>如玩家在竞猜胜利方，占比为</w:t>
      </w:r>
      <w:r w:rsidRPr="00331A4D">
        <w:rPr>
          <w:rFonts w:hint="eastAsia"/>
        </w:rPr>
        <w:t>A</w:t>
      </w:r>
      <w:r w:rsidRPr="00331A4D">
        <w:rPr>
          <w:rFonts w:hint="eastAsia"/>
        </w:rPr>
        <w:t>；失败方机器人占比为</w:t>
      </w:r>
      <w:r w:rsidRPr="00331A4D">
        <w:rPr>
          <w:rFonts w:hint="eastAsia"/>
        </w:rPr>
        <w:t>B</w:t>
      </w:r>
      <w:r w:rsidRPr="00331A4D">
        <w:rPr>
          <w:rFonts w:hint="eastAsia"/>
        </w:rPr>
        <w:t>，总金额为</w:t>
      </w:r>
      <w:r w:rsidRPr="00331A4D">
        <w:rPr>
          <w:rFonts w:hint="eastAsia"/>
        </w:rPr>
        <w:t>C</w:t>
      </w:r>
    </w:p>
    <w:p w14:paraId="0D6540B2" w14:textId="77777777" w:rsidR="002241D9" w:rsidRPr="00331A4D" w:rsidRDefault="006863AE">
      <w:pPr>
        <w:numPr>
          <w:ilvl w:val="2"/>
          <w:numId w:val="2"/>
        </w:numPr>
      </w:pPr>
      <w:r w:rsidRPr="00331A4D">
        <w:rPr>
          <w:rFonts w:hint="eastAsia"/>
        </w:rPr>
        <w:t>则玩家的实际机器人盈亏为</w:t>
      </w:r>
      <w:r w:rsidRPr="00331A4D">
        <w:rPr>
          <w:rFonts w:hint="eastAsia"/>
        </w:rPr>
        <w:t>A</w:t>
      </w:r>
      <w:r w:rsidRPr="00331A4D">
        <w:t>*B*C</w:t>
      </w:r>
      <w:r w:rsidRPr="00331A4D">
        <w:rPr>
          <w:rFonts w:hint="eastAsia"/>
        </w:rPr>
        <w:t>，之后扣税</w:t>
      </w:r>
    </w:p>
    <w:p w14:paraId="006FB5F3" w14:textId="77777777" w:rsidR="002241D9" w:rsidRPr="00331A4D" w:rsidRDefault="006863AE">
      <w:pPr>
        <w:numPr>
          <w:ilvl w:val="2"/>
          <w:numId w:val="2"/>
        </w:numPr>
      </w:pPr>
      <w:r w:rsidRPr="00331A4D">
        <w:rPr>
          <w:rFonts w:hint="eastAsia"/>
        </w:rPr>
        <w:t>反之同理，亏损不扣税</w:t>
      </w:r>
    </w:p>
    <w:p w14:paraId="58A3D11D" w14:textId="77777777" w:rsidR="002241D9" w:rsidRDefault="002241D9"/>
    <w:p w14:paraId="62BC1E7A" w14:textId="77777777" w:rsidR="002241D9" w:rsidRDefault="006863AE">
      <w:pPr>
        <w:pStyle w:val="2"/>
        <w:tabs>
          <w:tab w:val="clear" w:pos="432"/>
        </w:tabs>
      </w:pPr>
      <w:r>
        <w:rPr>
          <w:rFonts w:hint="eastAsia"/>
        </w:rPr>
        <w:t>胜率查询</w:t>
      </w:r>
    </w:p>
    <w:p w14:paraId="65EA1EDC" w14:textId="77777777" w:rsidR="002241D9" w:rsidRPr="00EB6B6C" w:rsidRDefault="006863AE">
      <w:pPr>
        <w:numPr>
          <w:ilvl w:val="0"/>
          <w:numId w:val="2"/>
        </w:numPr>
      </w:pPr>
      <w:r w:rsidRPr="00EB6B6C">
        <w:rPr>
          <w:rFonts w:hint="eastAsia"/>
        </w:rPr>
        <w:t>【上回合叫点者模拟数量】</w:t>
      </w:r>
    </w:p>
    <w:p w14:paraId="61AED761" w14:textId="77777777" w:rsidR="002241D9" w:rsidRPr="00EB6B6C" w:rsidRDefault="006863AE">
      <w:pPr>
        <w:numPr>
          <w:ilvl w:val="1"/>
          <w:numId w:val="2"/>
        </w:numPr>
      </w:pPr>
      <w:r w:rsidRPr="00EB6B6C">
        <w:rPr>
          <w:rFonts w:hint="eastAsia"/>
        </w:rPr>
        <w:t>若</w:t>
      </w:r>
      <w:r w:rsidRPr="00EB6B6C">
        <w:rPr>
          <w:rFonts w:hint="eastAsia"/>
        </w:rPr>
        <w:t>1</w:t>
      </w:r>
      <w:r w:rsidRPr="00EB6B6C">
        <w:rPr>
          <w:rFonts w:hint="eastAsia"/>
        </w:rPr>
        <w:t>未叫</w:t>
      </w:r>
    </w:p>
    <w:p w14:paraId="0B898EF1" w14:textId="77777777" w:rsidR="002241D9" w:rsidRPr="00EB6B6C" w:rsidRDefault="006863AE">
      <w:pPr>
        <w:numPr>
          <w:ilvl w:val="2"/>
          <w:numId w:val="2"/>
        </w:numPr>
      </w:pPr>
      <w:r w:rsidRPr="00EB6B6C">
        <w:rPr>
          <w:rFonts w:hint="eastAsia"/>
        </w:rPr>
        <w:t>读</w:t>
      </w:r>
      <w:r w:rsidRPr="00EB6B6C">
        <w:rPr>
          <w:rFonts w:hint="eastAsia"/>
        </w:rPr>
        <w:t>SystemConfig</w:t>
      </w:r>
      <w:r w:rsidRPr="00EB6B6C">
        <w:rPr>
          <w:rFonts w:hint="eastAsia"/>
        </w:rPr>
        <w:t>【系统常量配置】表的上回合叫点者模拟数量【</w:t>
      </w:r>
      <w:r w:rsidRPr="00EB6B6C">
        <w:t>1</w:t>
      </w:r>
      <w:r w:rsidRPr="00EB6B6C">
        <w:rPr>
          <w:rFonts w:hint="eastAsia"/>
        </w:rPr>
        <w:t>未叫】字段</w:t>
      </w:r>
    </w:p>
    <w:p w14:paraId="373D59D7" w14:textId="77777777" w:rsidR="002241D9" w:rsidRPr="00EB6B6C" w:rsidRDefault="006863AE">
      <w:pPr>
        <w:numPr>
          <w:ilvl w:val="1"/>
          <w:numId w:val="2"/>
        </w:numPr>
      </w:pPr>
      <w:r w:rsidRPr="00EB6B6C">
        <w:rPr>
          <w:rFonts w:hint="eastAsia"/>
        </w:rPr>
        <w:t>若</w:t>
      </w:r>
      <w:r w:rsidRPr="00EB6B6C">
        <w:rPr>
          <w:rFonts w:hint="eastAsia"/>
        </w:rPr>
        <w:t>1</w:t>
      </w:r>
      <w:r w:rsidRPr="00EB6B6C">
        <w:rPr>
          <w:rFonts w:hint="eastAsia"/>
        </w:rPr>
        <w:t>已叫</w:t>
      </w:r>
    </w:p>
    <w:p w14:paraId="47AC5FFA" w14:textId="77777777" w:rsidR="002241D9" w:rsidRPr="00EB6B6C" w:rsidRDefault="006863AE">
      <w:pPr>
        <w:numPr>
          <w:ilvl w:val="2"/>
          <w:numId w:val="2"/>
        </w:numPr>
      </w:pPr>
      <w:r w:rsidRPr="00EB6B6C">
        <w:rPr>
          <w:rFonts w:hint="eastAsia"/>
        </w:rPr>
        <w:t>读</w:t>
      </w:r>
      <w:r w:rsidRPr="00EB6B6C">
        <w:rPr>
          <w:rFonts w:hint="eastAsia"/>
        </w:rPr>
        <w:t>SystemConfig</w:t>
      </w:r>
      <w:r w:rsidRPr="00EB6B6C">
        <w:rPr>
          <w:rFonts w:hint="eastAsia"/>
        </w:rPr>
        <w:t>【系统常量配置】表的上回合叫点者模拟数量【</w:t>
      </w:r>
      <w:r w:rsidRPr="00EB6B6C">
        <w:t>1</w:t>
      </w:r>
      <w:r w:rsidRPr="00EB6B6C">
        <w:rPr>
          <w:rFonts w:hint="eastAsia"/>
        </w:rPr>
        <w:t>已叫】字段</w:t>
      </w:r>
    </w:p>
    <w:p w14:paraId="3AEACF9D" w14:textId="77777777" w:rsidR="002241D9" w:rsidRPr="00EB6B6C" w:rsidRDefault="006863AE">
      <w:pPr>
        <w:numPr>
          <w:ilvl w:val="0"/>
          <w:numId w:val="2"/>
        </w:numPr>
      </w:pPr>
      <w:r w:rsidRPr="00EB6B6C">
        <w:rPr>
          <w:rFonts w:hint="eastAsia"/>
        </w:rPr>
        <w:t>以【对局中其他玩家人数】为</w:t>
      </w:r>
      <w:r w:rsidRPr="00EB6B6C">
        <w:rPr>
          <w:rFonts w:hint="eastAsia"/>
        </w:rPr>
        <w:t>key_</w:t>
      </w:r>
      <w:r w:rsidRPr="00EB6B6C">
        <w:t>1</w:t>
      </w:r>
    </w:p>
    <w:p w14:paraId="5D2B930C" w14:textId="77777777" w:rsidR="002241D9" w:rsidRPr="00EB6B6C" w:rsidRDefault="006863AE">
      <w:pPr>
        <w:numPr>
          <w:ilvl w:val="1"/>
          <w:numId w:val="2"/>
        </w:numPr>
      </w:pPr>
      <w:r w:rsidRPr="00EB6B6C">
        <w:rPr>
          <w:rFonts w:hint="eastAsia"/>
        </w:rPr>
        <w:t>【对局中其他玩家人数】</w:t>
      </w:r>
      <w:r w:rsidRPr="00EB6B6C">
        <w:rPr>
          <w:rFonts w:hint="eastAsia"/>
        </w:rPr>
        <w:t>=</w:t>
      </w:r>
      <w:r w:rsidRPr="00EB6B6C">
        <w:rPr>
          <w:rFonts w:hint="eastAsia"/>
        </w:rPr>
        <w:t>对局总人数</w:t>
      </w:r>
      <w:r w:rsidRPr="00EB6B6C">
        <w:rPr>
          <w:rFonts w:hint="eastAsia"/>
        </w:rPr>
        <w:t>-</w:t>
      </w:r>
      <w:r w:rsidRPr="00EB6B6C">
        <w:t>2</w:t>
      </w:r>
    </w:p>
    <w:p w14:paraId="6BB52B78" w14:textId="77777777" w:rsidR="002241D9" w:rsidRPr="00EB6B6C" w:rsidRDefault="006863AE">
      <w:pPr>
        <w:numPr>
          <w:ilvl w:val="2"/>
          <w:numId w:val="2"/>
        </w:numPr>
      </w:pPr>
      <w:r w:rsidRPr="00EB6B6C">
        <w:rPr>
          <w:rFonts w:hint="eastAsia"/>
        </w:rPr>
        <w:t>减去【自身】</w:t>
      </w:r>
      <w:r w:rsidRPr="00EB6B6C">
        <w:rPr>
          <w:rFonts w:hint="eastAsia"/>
        </w:rPr>
        <w:t>&amp;</w:t>
      </w:r>
      <w:r w:rsidRPr="00EB6B6C">
        <w:rPr>
          <w:rFonts w:hint="eastAsia"/>
        </w:rPr>
        <w:t>【上回合叫点者】</w:t>
      </w:r>
    </w:p>
    <w:p w14:paraId="20517AF4" w14:textId="77777777" w:rsidR="002241D9" w:rsidRPr="00EB6B6C" w:rsidRDefault="006863AE">
      <w:pPr>
        <w:numPr>
          <w:ilvl w:val="1"/>
          <w:numId w:val="2"/>
        </w:numPr>
      </w:pPr>
      <w:r w:rsidRPr="00EB6B6C">
        <w:rPr>
          <w:rFonts w:hint="eastAsia"/>
        </w:rPr>
        <w:t>如果上回合为自己叫点，该回合机器人用不到胜率查询</w:t>
      </w:r>
    </w:p>
    <w:p w14:paraId="70E6ACE4" w14:textId="77777777" w:rsidR="002241D9" w:rsidRPr="00EB6B6C" w:rsidRDefault="006863AE">
      <w:pPr>
        <w:numPr>
          <w:ilvl w:val="0"/>
          <w:numId w:val="2"/>
        </w:numPr>
      </w:pPr>
      <w:r w:rsidRPr="00EB6B6C">
        <w:rPr>
          <w:rFonts w:hint="eastAsia"/>
        </w:rPr>
        <w:t>【减去自身骰子后的叫点数量】</w:t>
      </w:r>
      <w:r w:rsidRPr="00EB6B6C">
        <w:rPr>
          <w:rFonts w:hint="eastAsia"/>
        </w:rPr>
        <w:t>=</w:t>
      </w:r>
      <w:r w:rsidRPr="00EB6B6C">
        <w:rPr>
          <w:rFonts w:hint="eastAsia"/>
        </w:rPr>
        <w:t>当前叫点数量</w:t>
      </w:r>
      <w:r w:rsidRPr="00EB6B6C">
        <w:rPr>
          <w:rFonts w:hint="eastAsia"/>
        </w:rPr>
        <w:t>-</w:t>
      </w:r>
      <w:r w:rsidRPr="00EB6B6C">
        <w:rPr>
          <w:rFonts w:hint="eastAsia"/>
        </w:rPr>
        <w:t>自身拥有对应点数的数量（包括</w:t>
      </w:r>
      <w:r w:rsidRPr="00EB6B6C">
        <w:t>1</w:t>
      </w:r>
      <w:r w:rsidRPr="00EB6B6C">
        <w:rPr>
          <w:rFonts w:hint="eastAsia"/>
        </w:rPr>
        <w:t>点的效果）</w:t>
      </w:r>
      <w:r w:rsidRPr="00EB6B6C">
        <w:t>-</w:t>
      </w:r>
      <w:r w:rsidRPr="00EB6B6C">
        <w:rPr>
          <w:rFonts w:hint="eastAsia"/>
        </w:rPr>
        <w:t>【上回合叫点者模拟数量】</w:t>
      </w:r>
    </w:p>
    <w:p w14:paraId="5C83A741" w14:textId="77777777" w:rsidR="002241D9" w:rsidRPr="00EB6B6C" w:rsidRDefault="006863AE">
      <w:pPr>
        <w:numPr>
          <w:ilvl w:val="1"/>
          <w:numId w:val="2"/>
        </w:numPr>
      </w:pPr>
      <w:r w:rsidRPr="00EB6B6C">
        <w:rPr>
          <w:rFonts w:hint="eastAsia"/>
        </w:rPr>
        <w:t>当【对局中其他玩家人数】</w:t>
      </w:r>
      <w:r w:rsidRPr="00EB6B6C">
        <w:t>=0</w:t>
      </w:r>
      <w:r w:rsidRPr="00EB6B6C">
        <w:rPr>
          <w:rFonts w:hint="eastAsia"/>
        </w:rPr>
        <w:t>时，【减去自身骰子后的叫点数量】</w:t>
      </w:r>
      <w:r w:rsidRPr="00EB6B6C">
        <w:t>=</w:t>
      </w:r>
      <w:r w:rsidRPr="00EB6B6C">
        <w:rPr>
          <w:rFonts w:hint="eastAsia"/>
        </w:rPr>
        <w:t>当前叫点数量</w:t>
      </w:r>
      <w:r w:rsidRPr="00EB6B6C">
        <w:t>-</w:t>
      </w:r>
      <w:r w:rsidRPr="00EB6B6C">
        <w:rPr>
          <w:rFonts w:hint="eastAsia"/>
        </w:rPr>
        <w:t>自身拥有对应点数的数量（包括</w:t>
      </w:r>
      <w:r w:rsidRPr="00EB6B6C">
        <w:t>1</w:t>
      </w:r>
      <w:r w:rsidRPr="00EB6B6C">
        <w:rPr>
          <w:rFonts w:hint="eastAsia"/>
        </w:rPr>
        <w:t>点的效果）</w:t>
      </w:r>
    </w:p>
    <w:p w14:paraId="41B44F57" w14:textId="77777777" w:rsidR="002241D9" w:rsidRPr="00EB6B6C" w:rsidRDefault="006863AE">
      <w:pPr>
        <w:numPr>
          <w:ilvl w:val="1"/>
          <w:numId w:val="2"/>
        </w:numPr>
      </w:pPr>
      <w:r w:rsidRPr="00EB6B6C">
        <w:rPr>
          <w:rFonts w:hint="eastAsia"/>
        </w:rPr>
        <w:t>若该值</w:t>
      </w:r>
      <w:r w:rsidRPr="00EB6B6C">
        <w:rPr>
          <w:rFonts w:hint="eastAsia"/>
        </w:rPr>
        <w:t>&lt;</w:t>
      </w:r>
      <w:r w:rsidRPr="00EB6B6C">
        <w:t>=0</w:t>
      </w:r>
      <w:r w:rsidRPr="00EB6B6C">
        <w:rPr>
          <w:rFonts w:hint="eastAsia"/>
        </w:rPr>
        <w:t>，设为</w:t>
      </w:r>
      <w:r w:rsidRPr="00EB6B6C">
        <w:rPr>
          <w:rFonts w:hint="eastAsia"/>
        </w:rPr>
        <w:t>0</w:t>
      </w:r>
    </w:p>
    <w:p w14:paraId="3D549792" w14:textId="77777777" w:rsidR="002241D9" w:rsidRPr="00020BD5" w:rsidRDefault="006863AE">
      <w:pPr>
        <w:numPr>
          <w:ilvl w:val="1"/>
          <w:numId w:val="2"/>
        </w:numPr>
      </w:pPr>
      <w:r w:rsidRPr="00020BD5">
        <w:rPr>
          <w:rFonts w:hint="eastAsia"/>
        </w:rPr>
        <w:t>若该值</w:t>
      </w:r>
      <w:r w:rsidRPr="00020BD5">
        <w:rPr>
          <w:rFonts w:hint="eastAsia"/>
        </w:rPr>
        <w:t>&gt;</w:t>
      </w:r>
      <w:r w:rsidRPr="00020BD5">
        <w:t>=</w:t>
      </w:r>
      <w:r w:rsidRPr="00020BD5">
        <w:rPr>
          <w:rFonts w:hint="eastAsia"/>
        </w:rPr>
        <w:t>【对局中其他玩家人数】</w:t>
      </w:r>
      <w:r w:rsidRPr="00020BD5">
        <w:rPr>
          <w:rFonts w:hint="eastAsia"/>
        </w:rPr>
        <w:t>*</w:t>
      </w:r>
      <w:r w:rsidRPr="00020BD5">
        <w:t>6</w:t>
      </w:r>
      <w:r w:rsidRPr="00020BD5">
        <w:rPr>
          <w:rFonts w:hint="eastAsia"/>
        </w:rPr>
        <w:t>，设为【对局中其他玩家人数】</w:t>
      </w:r>
      <w:r w:rsidRPr="00020BD5">
        <w:rPr>
          <w:rFonts w:hint="eastAsia"/>
        </w:rPr>
        <w:t>*</w:t>
      </w:r>
      <w:r w:rsidRPr="00020BD5">
        <w:t>6</w:t>
      </w:r>
    </w:p>
    <w:p w14:paraId="71478325" w14:textId="77777777" w:rsidR="002241D9" w:rsidRPr="00020BD5" w:rsidRDefault="006863AE">
      <w:pPr>
        <w:numPr>
          <w:ilvl w:val="1"/>
          <w:numId w:val="2"/>
        </w:numPr>
      </w:pPr>
      <w:r w:rsidRPr="00020BD5">
        <w:rPr>
          <w:rFonts w:hint="eastAsia"/>
        </w:rPr>
        <w:lastRenderedPageBreak/>
        <w:t>为</w:t>
      </w:r>
      <w:r w:rsidRPr="00020BD5">
        <w:rPr>
          <w:rFonts w:hint="eastAsia"/>
        </w:rPr>
        <w:t>key</w:t>
      </w:r>
      <w:r w:rsidRPr="00020BD5">
        <w:t>_2</w:t>
      </w:r>
    </w:p>
    <w:p w14:paraId="5F7F0ABD" w14:textId="77777777" w:rsidR="002241D9" w:rsidRPr="00020BD5" w:rsidRDefault="006863AE">
      <w:pPr>
        <w:numPr>
          <w:ilvl w:val="0"/>
          <w:numId w:val="2"/>
        </w:numPr>
      </w:pPr>
      <w:r w:rsidRPr="00020BD5">
        <w:rPr>
          <w:rFonts w:hint="eastAsia"/>
        </w:rPr>
        <w:t>双</w:t>
      </w:r>
      <w:r w:rsidRPr="00020BD5">
        <w:rPr>
          <w:rFonts w:hint="eastAsia"/>
        </w:rPr>
        <w:t>key</w:t>
      </w:r>
      <w:r w:rsidRPr="00020BD5">
        <w:rPr>
          <w:rFonts w:hint="eastAsia"/>
        </w:rPr>
        <w:t>，在</w:t>
      </w:r>
      <w:r w:rsidRPr="00020BD5">
        <w:rPr>
          <w:rFonts w:hint="eastAsia"/>
        </w:rPr>
        <w:t>BoastModeWinProbConfig</w:t>
      </w:r>
      <w:r w:rsidRPr="00020BD5">
        <w:rPr>
          <w:rFonts w:hint="eastAsia"/>
        </w:rPr>
        <w:t>【吹牛模式胜率配置】表，查询对应的胜率</w:t>
      </w:r>
    </w:p>
    <w:p w14:paraId="27CBEEDF" w14:textId="77777777" w:rsidR="002241D9" w:rsidRPr="00020BD5" w:rsidRDefault="006863AE" w:rsidP="00EB6B6C">
      <w:pPr>
        <w:numPr>
          <w:ilvl w:val="1"/>
          <w:numId w:val="2"/>
        </w:numPr>
      </w:pPr>
      <w:r w:rsidRPr="00020BD5">
        <w:rPr>
          <w:rFonts w:hint="eastAsia"/>
        </w:rPr>
        <w:t>此值为叫开胜率</w:t>
      </w:r>
    </w:p>
    <w:p w14:paraId="55979E4D" w14:textId="0020A6F8" w:rsidR="002241D9" w:rsidRPr="00020BD5" w:rsidRDefault="00D4105B" w:rsidP="00D4105B">
      <w:pPr>
        <w:numPr>
          <w:ilvl w:val="0"/>
          <w:numId w:val="2"/>
        </w:numPr>
      </w:pPr>
      <w:r w:rsidRPr="00020BD5">
        <w:rPr>
          <w:rFonts w:hint="eastAsia"/>
        </w:rPr>
        <w:t>查询时，</w:t>
      </w:r>
      <w:r w:rsidRPr="00020BD5">
        <w:rPr>
          <w:rFonts w:hint="eastAsia"/>
        </w:rPr>
        <w:t>key</w:t>
      </w:r>
      <w:r w:rsidRPr="00020BD5">
        <w:t>_2</w:t>
      </w:r>
      <w:r w:rsidR="006863AE" w:rsidRPr="00020BD5">
        <w:rPr>
          <w:rFonts w:hint="eastAsia"/>
        </w:rPr>
        <w:t>使用</w:t>
      </w:r>
      <w:r w:rsidRPr="00020BD5">
        <w:rPr>
          <w:rFonts w:hint="eastAsia"/>
        </w:rPr>
        <w:t>机器人的</w:t>
      </w:r>
      <w:r w:rsidR="006863AE" w:rsidRPr="00020BD5">
        <w:rPr>
          <w:rFonts w:hint="eastAsia"/>
        </w:rPr>
        <w:t>技巧值进行扰乱</w:t>
      </w:r>
    </w:p>
    <w:p w14:paraId="7FB22B6B" w14:textId="5B1813D0" w:rsidR="00B817EB" w:rsidRPr="00020BD5" w:rsidRDefault="00B817EB" w:rsidP="00B817EB">
      <w:pPr>
        <w:numPr>
          <w:ilvl w:val="1"/>
          <w:numId w:val="2"/>
        </w:numPr>
      </w:pPr>
      <w:r w:rsidRPr="00020BD5">
        <w:rPr>
          <w:rFonts w:hint="eastAsia"/>
        </w:rPr>
        <w:t>先根据技巧值，判断是否扰乱</w:t>
      </w:r>
    </w:p>
    <w:p w14:paraId="45BCF3E5" w14:textId="26D15FF8" w:rsidR="00B817EB" w:rsidRPr="00020BD5" w:rsidRDefault="00B817EB" w:rsidP="00B817EB">
      <w:pPr>
        <w:numPr>
          <w:ilvl w:val="2"/>
          <w:numId w:val="2"/>
        </w:numPr>
      </w:pPr>
      <w:r w:rsidRPr="00020BD5">
        <w:rPr>
          <w:rFonts w:hint="eastAsia"/>
        </w:rPr>
        <w:t>扰乱概率</w:t>
      </w:r>
      <w:r w:rsidRPr="00020BD5">
        <w:rPr>
          <w:rFonts w:hint="eastAsia"/>
        </w:rPr>
        <w:t>=</w:t>
      </w:r>
      <w:r w:rsidRPr="00020BD5">
        <w:rPr>
          <w:rFonts w:hint="eastAsia"/>
        </w:rPr>
        <w:t>（</w:t>
      </w:r>
      <w:r w:rsidRPr="00020BD5">
        <w:t>100</w:t>
      </w:r>
      <w:r w:rsidRPr="00020BD5">
        <w:rPr>
          <w:rFonts w:hint="eastAsia"/>
        </w:rPr>
        <w:t>-</w:t>
      </w:r>
      <w:r w:rsidRPr="00020BD5">
        <w:rPr>
          <w:rFonts w:hint="eastAsia"/>
        </w:rPr>
        <w:t>技巧值）</w:t>
      </w:r>
      <w:r w:rsidRPr="00020BD5">
        <w:rPr>
          <w:rFonts w:hint="eastAsia"/>
        </w:rPr>
        <w:t>/</w:t>
      </w:r>
      <w:r w:rsidRPr="00020BD5">
        <w:t>100</w:t>
      </w:r>
    </w:p>
    <w:p w14:paraId="2D9270E4" w14:textId="6134ECB6" w:rsidR="008D6E6B" w:rsidRPr="00020BD5" w:rsidRDefault="008D6E6B" w:rsidP="00D4105B">
      <w:pPr>
        <w:numPr>
          <w:ilvl w:val="1"/>
          <w:numId w:val="2"/>
        </w:numPr>
      </w:pPr>
      <w:r w:rsidRPr="00020BD5">
        <w:rPr>
          <w:rFonts w:hint="eastAsia"/>
        </w:rPr>
        <w:t>扰乱值</w:t>
      </w:r>
      <w:r w:rsidRPr="00020BD5">
        <w:rPr>
          <w:rFonts w:hint="eastAsia"/>
        </w:rPr>
        <w:t xml:space="preserve"> =</w:t>
      </w:r>
      <w:r w:rsidR="00D9228B" w:rsidRPr="00020BD5">
        <w:rPr>
          <w:rFonts w:hint="eastAsia"/>
        </w:rPr>
        <w:t>向上取整（</w:t>
      </w:r>
      <w:r w:rsidRPr="00020BD5">
        <w:rPr>
          <w:rFonts w:hint="eastAsia"/>
        </w:rPr>
        <w:t>（</w:t>
      </w:r>
      <w:r w:rsidR="00266208" w:rsidRPr="00020BD5">
        <w:t>1</w:t>
      </w:r>
      <w:r w:rsidRPr="00020BD5">
        <w:t>00</w:t>
      </w:r>
      <w:r w:rsidR="00477637" w:rsidRPr="00020BD5">
        <w:rPr>
          <w:rFonts w:hint="eastAsia"/>
        </w:rPr>
        <w:t>-</w:t>
      </w:r>
      <w:r w:rsidR="00477637" w:rsidRPr="00020BD5">
        <w:rPr>
          <w:rFonts w:hint="eastAsia"/>
        </w:rPr>
        <w:t>技巧值</w:t>
      </w:r>
      <w:r w:rsidRPr="00020BD5">
        <w:rPr>
          <w:rFonts w:hint="eastAsia"/>
        </w:rPr>
        <w:t>）</w:t>
      </w:r>
      <w:r w:rsidR="00BB1E56" w:rsidRPr="00020BD5">
        <w:rPr>
          <w:rFonts w:hint="eastAsia"/>
        </w:rPr>
        <w:t>/</w:t>
      </w:r>
      <w:r w:rsidR="00BB1E56" w:rsidRPr="00020BD5">
        <w:t>100</w:t>
      </w:r>
      <w:r w:rsidR="00BB1E56" w:rsidRPr="00020BD5">
        <w:rPr>
          <w:rFonts w:hint="eastAsia"/>
        </w:rPr>
        <w:t>*</w:t>
      </w:r>
      <w:r w:rsidR="00C04E24" w:rsidRPr="00020BD5">
        <w:rPr>
          <w:rFonts w:hint="eastAsia"/>
        </w:rPr>
        <w:t>（</w:t>
      </w:r>
      <w:r w:rsidR="00BB1E56" w:rsidRPr="00020BD5">
        <w:rPr>
          <w:rFonts w:hint="eastAsia"/>
        </w:rPr>
        <w:t>其他玩家人数</w:t>
      </w:r>
      <w:r w:rsidR="00C04E24" w:rsidRPr="00020BD5">
        <w:rPr>
          <w:rFonts w:hint="eastAsia"/>
        </w:rPr>
        <w:t>+</w:t>
      </w:r>
      <w:r w:rsidR="00C04E24" w:rsidRPr="00020BD5">
        <w:t>1</w:t>
      </w:r>
      <w:r w:rsidR="00C04E24" w:rsidRPr="00020BD5">
        <w:rPr>
          <w:rFonts w:hint="eastAsia"/>
        </w:rPr>
        <w:t>）</w:t>
      </w:r>
      <w:r w:rsidR="009A17C5" w:rsidRPr="00020BD5">
        <w:rPr>
          <w:rFonts w:hint="eastAsia"/>
        </w:rPr>
        <w:t>）</w:t>
      </w:r>
    </w:p>
    <w:p w14:paraId="0A9E8D73" w14:textId="59F776C8" w:rsidR="00D9228B" w:rsidRPr="00020BD5" w:rsidRDefault="00D9228B" w:rsidP="00D4105B">
      <w:pPr>
        <w:numPr>
          <w:ilvl w:val="1"/>
          <w:numId w:val="2"/>
        </w:numPr>
      </w:pPr>
      <w:r w:rsidRPr="00020BD5">
        <w:rPr>
          <w:rFonts w:hint="eastAsia"/>
        </w:rPr>
        <w:t>实际扰乱值从</w:t>
      </w:r>
      <w:r w:rsidRPr="00020BD5">
        <w:rPr>
          <w:rFonts w:hint="eastAsia"/>
        </w:rPr>
        <w:t>[</w:t>
      </w:r>
      <w:r w:rsidRPr="00020BD5">
        <w:t>-</w:t>
      </w:r>
      <w:r w:rsidRPr="00020BD5">
        <w:rPr>
          <w:rFonts w:hint="eastAsia"/>
        </w:rPr>
        <w:t>扰乱值</w:t>
      </w:r>
      <w:r w:rsidRPr="00020BD5">
        <w:rPr>
          <w:rFonts w:hint="eastAsia"/>
        </w:rPr>
        <w:t>,-</w:t>
      </w:r>
      <w:r w:rsidRPr="00020BD5">
        <w:t>1]</w:t>
      </w:r>
      <w:r w:rsidRPr="00020BD5">
        <w:rPr>
          <w:rFonts w:hint="eastAsia"/>
        </w:rPr>
        <w:t>&amp;</w:t>
      </w:r>
      <w:r w:rsidRPr="00020BD5">
        <w:t>[1,</w:t>
      </w:r>
      <w:r w:rsidRPr="00020BD5">
        <w:rPr>
          <w:rFonts w:hint="eastAsia"/>
        </w:rPr>
        <w:t>扰乱值</w:t>
      </w:r>
      <w:r w:rsidRPr="00020BD5">
        <w:rPr>
          <w:rFonts w:hint="eastAsia"/>
        </w:rPr>
        <w:t>]</w:t>
      </w:r>
      <w:r w:rsidR="00B817EB" w:rsidRPr="00020BD5">
        <w:rPr>
          <w:rFonts w:hint="eastAsia"/>
        </w:rPr>
        <w:t>，</w:t>
      </w:r>
      <w:r w:rsidRPr="00020BD5">
        <w:rPr>
          <w:rFonts w:hint="eastAsia"/>
        </w:rPr>
        <w:t>中</w:t>
      </w:r>
      <w:r w:rsidR="000C1DF4" w:rsidRPr="00020BD5">
        <w:rPr>
          <w:rFonts w:hint="eastAsia"/>
        </w:rPr>
        <w:t>随机取一个整数</w:t>
      </w:r>
    </w:p>
    <w:p w14:paraId="01471EA9" w14:textId="2B4F9F92" w:rsidR="0085696C" w:rsidRPr="00020BD5" w:rsidRDefault="0085696C" w:rsidP="0085696C">
      <w:pPr>
        <w:numPr>
          <w:ilvl w:val="1"/>
          <w:numId w:val="2"/>
        </w:numPr>
      </w:pPr>
      <w:r w:rsidRPr="00020BD5">
        <w:rPr>
          <w:rFonts w:hint="eastAsia"/>
        </w:rPr>
        <w:t>扰乱后的</w:t>
      </w:r>
      <w:r w:rsidRPr="00020BD5">
        <w:rPr>
          <w:rFonts w:hint="eastAsia"/>
        </w:rPr>
        <w:t>key</w:t>
      </w:r>
      <w:r w:rsidRPr="00020BD5">
        <w:t>2</w:t>
      </w:r>
      <w:r w:rsidRPr="00020BD5">
        <w:rPr>
          <w:rFonts w:hint="eastAsia"/>
        </w:rPr>
        <w:t xml:space="preserve"> &lt;</w:t>
      </w:r>
      <w:r w:rsidRPr="00020BD5">
        <w:t>=0</w:t>
      </w:r>
      <w:r w:rsidRPr="00020BD5">
        <w:rPr>
          <w:rFonts w:hint="eastAsia"/>
        </w:rPr>
        <w:t>，设为</w:t>
      </w:r>
      <w:r w:rsidRPr="00020BD5">
        <w:rPr>
          <w:rFonts w:hint="eastAsia"/>
        </w:rPr>
        <w:t>0</w:t>
      </w:r>
      <w:r w:rsidRPr="00020BD5">
        <w:rPr>
          <w:rFonts w:hint="eastAsia"/>
        </w:rPr>
        <w:t>；</w:t>
      </w:r>
    </w:p>
    <w:p w14:paraId="21CD06B1" w14:textId="66683F09" w:rsidR="0085696C" w:rsidRPr="00020BD5" w:rsidRDefault="0085696C" w:rsidP="0085696C">
      <w:pPr>
        <w:numPr>
          <w:ilvl w:val="1"/>
          <w:numId w:val="2"/>
        </w:numPr>
      </w:pPr>
      <w:r w:rsidRPr="00020BD5">
        <w:rPr>
          <w:rFonts w:hint="eastAsia"/>
        </w:rPr>
        <w:t>扰乱后的</w:t>
      </w:r>
      <w:r w:rsidRPr="00020BD5">
        <w:rPr>
          <w:rFonts w:hint="eastAsia"/>
        </w:rPr>
        <w:t>key</w:t>
      </w:r>
      <w:r w:rsidRPr="00020BD5">
        <w:t>2</w:t>
      </w:r>
      <w:r w:rsidRPr="00020BD5">
        <w:rPr>
          <w:rFonts w:hint="eastAsia"/>
        </w:rPr>
        <w:t xml:space="preserve"> &gt;</w:t>
      </w:r>
      <w:r w:rsidRPr="00020BD5">
        <w:t>=</w:t>
      </w:r>
      <w:r w:rsidRPr="00020BD5">
        <w:rPr>
          <w:rFonts w:hint="eastAsia"/>
        </w:rPr>
        <w:t>【对局中其他玩家人数】</w:t>
      </w:r>
      <w:r w:rsidRPr="00020BD5">
        <w:rPr>
          <w:rFonts w:hint="eastAsia"/>
        </w:rPr>
        <w:t>*</w:t>
      </w:r>
      <w:r w:rsidRPr="00020BD5">
        <w:t>6</w:t>
      </w:r>
      <w:r w:rsidRPr="00020BD5">
        <w:rPr>
          <w:rFonts w:hint="eastAsia"/>
        </w:rPr>
        <w:t>，设为【对局中其他玩家人数】</w:t>
      </w:r>
      <w:r w:rsidRPr="00020BD5">
        <w:rPr>
          <w:rFonts w:hint="eastAsia"/>
        </w:rPr>
        <w:t>*</w:t>
      </w:r>
      <w:r w:rsidRPr="00020BD5">
        <w:t>6</w:t>
      </w:r>
    </w:p>
    <w:p w14:paraId="1AC39BB3" w14:textId="77777777" w:rsidR="002241D9" w:rsidRPr="00020BD5" w:rsidRDefault="006863AE">
      <w:pPr>
        <w:pStyle w:val="2"/>
        <w:tabs>
          <w:tab w:val="clear" w:pos="432"/>
        </w:tabs>
      </w:pPr>
      <w:r w:rsidRPr="00020BD5">
        <w:rPr>
          <w:rFonts w:hint="eastAsia"/>
        </w:rPr>
        <w:t>本局开始时，计算针对各玩家的【胜利倾向】</w:t>
      </w:r>
    </w:p>
    <w:p w14:paraId="5D38D49A" w14:textId="77777777" w:rsidR="002241D9" w:rsidRPr="00020BD5" w:rsidRDefault="006863AE">
      <w:pPr>
        <w:numPr>
          <w:ilvl w:val="0"/>
          <w:numId w:val="2"/>
        </w:numPr>
      </w:pPr>
      <w:r w:rsidRPr="00020BD5">
        <w:rPr>
          <w:rFonts w:hint="eastAsia"/>
        </w:rPr>
        <w:t>【胜利倾向】</w:t>
      </w:r>
      <w:r w:rsidRPr="00020BD5">
        <w:rPr>
          <w:rFonts w:hint="eastAsia"/>
        </w:rPr>
        <w:t>=</w:t>
      </w:r>
      <w:r w:rsidRPr="00020BD5">
        <w:rPr>
          <w:rFonts w:hint="eastAsia"/>
        </w:rPr>
        <w:t>该玩家的【机器人对战盈亏】</w:t>
      </w:r>
      <w:r w:rsidRPr="00020BD5">
        <w:rPr>
          <w:rFonts w:hint="eastAsia"/>
        </w:rPr>
        <w:t>/</w:t>
      </w:r>
      <w:r w:rsidRPr="00020BD5">
        <w:rPr>
          <w:rFonts w:hint="eastAsia"/>
        </w:rPr>
        <w:t>【房间底注】</w:t>
      </w:r>
      <w:r w:rsidRPr="00020BD5">
        <w:rPr>
          <w:rFonts w:hint="eastAsia"/>
        </w:rPr>
        <w:t>*</w:t>
      </w:r>
      <w:r w:rsidRPr="00020BD5">
        <w:rPr>
          <w:rFonts w:hint="eastAsia"/>
        </w:rPr>
        <w:t>【胜利倾向系数】</w:t>
      </w:r>
    </w:p>
    <w:p w14:paraId="68410916" w14:textId="77777777" w:rsidR="002241D9" w:rsidRPr="00020BD5" w:rsidRDefault="006863AE">
      <w:pPr>
        <w:numPr>
          <w:ilvl w:val="1"/>
          <w:numId w:val="2"/>
        </w:numPr>
      </w:pPr>
      <w:r w:rsidRPr="00020BD5">
        <w:rPr>
          <w:rFonts w:hint="eastAsia"/>
        </w:rPr>
        <w:t>【胜利倾向系数】读</w:t>
      </w:r>
      <w:r w:rsidRPr="00020BD5">
        <w:rPr>
          <w:rFonts w:hint="eastAsia"/>
        </w:rPr>
        <w:t>SystemConfig</w:t>
      </w:r>
      <w:r w:rsidRPr="00020BD5">
        <w:rPr>
          <w:rFonts w:hint="eastAsia"/>
        </w:rPr>
        <w:t>【系统常量配置】表</w:t>
      </w:r>
    </w:p>
    <w:p w14:paraId="22067579" w14:textId="42BAE260" w:rsidR="002241D9" w:rsidRDefault="006863AE">
      <w:pPr>
        <w:numPr>
          <w:ilvl w:val="1"/>
          <w:numId w:val="2"/>
        </w:numPr>
        <w:rPr>
          <w:ins w:id="1" w:author="Administrator" w:date="2022-11-18T13:54:00Z"/>
        </w:rPr>
      </w:pPr>
      <w:r w:rsidRPr="00020BD5">
        <w:rPr>
          <w:rFonts w:hint="eastAsia"/>
        </w:rPr>
        <w:t>【胜利倾向】取值区间为</w:t>
      </w:r>
      <w:r w:rsidRPr="00020BD5">
        <w:rPr>
          <w:rFonts w:hint="eastAsia"/>
        </w:rPr>
        <w:t>[</w:t>
      </w:r>
      <w:r w:rsidRPr="00020BD5">
        <w:t>-</w:t>
      </w:r>
      <w:del w:id="2" w:author="Administrator" w:date="2022-11-18T13:52:00Z">
        <w:r w:rsidRPr="00020BD5" w:rsidDel="00884E3B">
          <w:delText>10000</w:delText>
        </w:r>
      </w:del>
      <w:ins w:id="3" w:author="Administrator" w:date="2022-11-18T13:52:00Z">
        <w:r w:rsidR="00884E3B">
          <w:t>8000</w:t>
        </w:r>
      </w:ins>
      <w:r w:rsidRPr="00020BD5">
        <w:t>,</w:t>
      </w:r>
      <w:del w:id="4" w:author="Administrator" w:date="2022-11-18T13:52:00Z">
        <w:r w:rsidRPr="00020BD5" w:rsidDel="00884E3B">
          <w:delText>10000</w:delText>
        </w:r>
      </w:del>
      <w:ins w:id="5" w:author="Administrator" w:date="2022-11-18T13:52:00Z">
        <w:r w:rsidR="00884E3B">
          <w:t>8000</w:t>
        </w:r>
      </w:ins>
      <w:r w:rsidRPr="00020BD5">
        <w:t>]</w:t>
      </w:r>
    </w:p>
    <w:p w14:paraId="168B622E" w14:textId="0B372746" w:rsidR="001845A3" w:rsidRPr="00020BD5" w:rsidRDefault="001845A3">
      <w:pPr>
        <w:numPr>
          <w:ilvl w:val="2"/>
          <w:numId w:val="2"/>
        </w:numPr>
        <w:pPrChange w:id="6" w:author="Administrator" w:date="2022-11-18T13:54:00Z">
          <w:pPr>
            <w:numPr>
              <w:ilvl w:val="1"/>
              <w:numId w:val="2"/>
            </w:numPr>
            <w:ind w:left="1265" w:hanging="420"/>
          </w:pPr>
        </w:pPrChange>
      </w:pPr>
      <w:ins w:id="7" w:author="Administrator" w:date="2022-11-18T13:54:00Z">
        <w:r w:rsidRPr="00020BD5">
          <w:rPr>
            <w:rFonts w:hint="eastAsia"/>
          </w:rPr>
          <w:t>SystemConfig</w:t>
        </w:r>
        <w:r w:rsidRPr="00020BD5">
          <w:rPr>
            <w:rFonts w:hint="eastAsia"/>
          </w:rPr>
          <w:t>【系统常量配置】表</w:t>
        </w:r>
        <w:r>
          <w:rPr>
            <w:rFonts w:hint="eastAsia"/>
          </w:rPr>
          <w:t>的</w:t>
        </w:r>
        <w:r w:rsidRPr="001845A3">
          <w:t>WinAddRange</w:t>
        </w:r>
        <w:r w:rsidR="008E0BF5">
          <w:rPr>
            <w:rFonts w:hint="eastAsia"/>
          </w:rPr>
          <w:t>【</w:t>
        </w:r>
        <w:r w:rsidR="008E0BF5" w:rsidRPr="008E0BF5">
          <w:rPr>
            <w:rFonts w:hint="eastAsia"/>
          </w:rPr>
          <w:t>胜利倾向区间</w:t>
        </w:r>
        <w:r w:rsidR="008E0BF5">
          <w:rPr>
            <w:rFonts w:hint="eastAsia"/>
          </w:rPr>
          <w:t>】</w:t>
        </w:r>
      </w:ins>
    </w:p>
    <w:p w14:paraId="5F44523E" w14:textId="1C805238" w:rsidR="00662B04" w:rsidRPr="00020BD5" w:rsidRDefault="00AD7BBB" w:rsidP="00662B04">
      <w:pPr>
        <w:numPr>
          <w:ilvl w:val="0"/>
          <w:numId w:val="2"/>
        </w:numPr>
      </w:pPr>
      <w:r w:rsidRPr="00020BD5">
        <w:rPr>
          <w:rFonts w:hint="eastAsia"/>
        </w:rPr>
        <w:t>【</w:t>
      </w:r>
      <w:r w:rsidR="00662B04" w:rsidRPr="00020BD5">
        <w:rPr>
          <w:rFonts w:hint="eastAsia"/>
        </w:rPr>
        <w:t>初始机器人对战盈亏】读</w:t>
      </w:r>
      <w:r w:rsidR="00662B04" w:rsidRPr="00020BD5">
        <w:rPr>
          <w:rFonts w:hint="eastAsia"/>
        </w:rPr>
        <w:t>SystemConfig</w:t>
      </w:r>
      <w:r w:rsidR="00662B04" w:rsidRPr="00020BD5">
        <w:rPr>
          <w:rFonts w:hint="eastAsia"/>
        </w:rPr>
        <w:t>【系统常量配置】表</w:t>
      </w:r>
    </w:p>
    <w:p w14:paraId="6CD56CAF" w14:textId="6DBD07C7" w:rsidR="002241D9" w:rsidRDefault="006863AE" w:rsidP="003956DB">
      <w:pPr>
        <w:numPr>
          <w:ilvl w:val="0"/>
          <w:numId w:val="2"/>
        </w:numPr>
        <w:rPr>
          <w:ins w:id="8" w:author="Administrator" w:date="2022-11-18T14:12:00Z"/>
        </w:rPr>
      </w:pPr>
      <w:r w:rsidRPr="00020BD5">
        <w:rPr>
          <w:rFonts w:hint="eastAsia"/>
        </w:rPr>
        <w:t>针对机器人的【胜利倾向】永远为</w:t>
      </w:r>
      <w:r w:rsidRPr="00020BD5">
        <w:rPr>
          <w:rFonts w:hint="eastAsia"/>
        </w:rPr>
        <w:t>0</w:t>
      </w:r>
    </w:p>
    <w:p w14:paraId="07E04466" w14:textId="3AC2C38B" w:rsidR="00862C7C" w:rsidRPr="00020BD5" w:rsidRDefault="00862C7C" w:rsidP="003956DB">
      <w:pPr>
        <w:numPr>
          <w:ilvl w:val="0"/>
          <w:numId w:val="2"/>
        </w:numPr>
      </w:pPr>
      <w:ins w:id="9" w:author="Administrator" w:date="2022-11-18T14:12:00Z">
        <w:r>
          <w:rPr>
            <w:rFonts w:hint="eastAsia"/>
          </w:rPr>
          <w:t>备注：胜利倾向</w:t>
        </w:r>
        <w:r>
          <w:rPr>
            <w:rFonts w:hint="eastAsia"/>
          </w:rPr>
          <w:t>&gt;</w:t>
        </w:r>
        <w:r>
          <w:t>0</w:t>
        </w:r>
        <w:r>
          <w:rPr>
            <w:rFonts w:hint="eastAsia"/>
          </w:rPr>
          <w:t>意味着该玩家赢了机器人钱</w:t>
        </w:r>
      </w:ins>
    </w:p>
    <w:p w14:paraId="52B76B96" w14:textId="77777777" w:rsidR="002241D9" w:rsidRPr="00020BD5" w:rsidRDefault="002241D9"/>
    <w:p w14:paraId="61A736A0" w14:textId="5278B5A7" w:rsidR="002241D9" w:rsidRPr="00020BD5" w:rsidRDefault="006863AE">
      <w:pPr>
        <w:pStyle w:val="2"/>
        <w:tabs>
          <w:tab w:val="clear" w:pos="432"/>
        </w:tabs>
      </w:pPr>
      <w:r w:rsidRPr="00020BD5">
        <w:rPr>
          <w:rFonts w:hint="eastAsia"/>
        </w:rPr>
        <w:t>回合对战策略【</w:t>
      </w:r>
      <w:r w:rsidR="006E0B67">
        <w:rPr>
          <w:rFonts w:hint="eastAsia"/>
        </w:rPr>
        <w:t>表现</w:t>
      </w:r>
      <w:r w:rsidRPr="00020BD5">
        <w:rPr>
          <w:rFonts w:hint="eastAsia"/>
        </w:rPr>
        <w:t>】</w:t>
      </w:r>
    </w:p>
    <w:p w14:paraId="66E78FDC" w14:textId="77777777" w:rsidR="002241D9" w:rsidRPr="00020BD5" w:rsidRDefault="006863AE">
      <w:pPr>
        <w:pStyle w:val="3"/>
      </w:pPr>
      <w:r w:rsidRPr="00020BD5">
        <w:rPr>
          <w:rFonts w:hint="eastAsia"/>
        </w:rPr>
        <w:t>如果是自己叫点后一回合，跳过</w:t>
      </w:r>
    </w:p>
    <w:p w14:paraId="5C86CECD" w14:textId="77777777" w:rsidR="002241D9" w:rsidRPr="00020BD5" w:rsidRDefault="006863AE">
      <w:pPr>
        <w:pStyle w:val="3"/>
      </w:pPr>
      <w:r w:rsidRPr="00020BD5">
        <w:rPr>
          <w:rFonts w:hint="eastAsia"/>
        </w:rPr>
        <w:t>先执行【开</w:t>
      </w:r>
      <w:r w:rsidRPr="00020BD5">
        <w:rPr>
          <w:rFonts w:hint="eastAsia"/>
        </w:rPr>
        <w:t>/</w:t>
      </w:r>
      <w:r w:rsidRPr="00020BD5">
        <w:rPr>
          <w:rFonts w:hint="eastAsia"/>
        </w:rPr>
        <w:t>抢开】判断</w:t>
      </w:r>
    </w:p>
    <w:p w14:paraId="3AB86D2F" w14:textId="4F0BA6C8" w:rsidR="002241D9" w:rsidRPr="00020BD5" w:rsidRDefault="006863AE">
      <w:pPr>
        <w:numPr>
          <w:ilvl w:val="0"/>
          <w:numId w:val="2"/>
        </w:numPr>
      </w:pPr>
      <w:del w:id="10" w:author="Administrator" w:date="2022-11-18T13:46:00Z">
        <w:r w:rsidRPr="00020BD5" w:rsidDel="009665E6">
          <w:rPr>
            <w:rFonts w:hint="eastAsia"/>
          </w:rPr>
          <w:delText>查看明牌，判断当前叫点是否大于场上实际点数</w:delText>
        </w:r>
      </w:del>
      <w:ins w:id="11" w:author="Administrator" w:date="2022-11-18T13:46:00Z">
        <w:r w:rsidR="009665E6">
          <w:rPr>
            <w:rFonts w:hint="eastAsia"/>
          </w:rPr>
          <w:t>根据</w:t>
        </w:r>
      </w:ins>
      <w:ins w:id="12" w:author="Administrator" w:date="2022-11-18T13:47:00Z">
        <w:r w:rsidR="009665E6">
          <w:rPr>
            <w:rFonts w:hint="eastAsia"/>
          </w:rPr>
          <w:t>当前叫点，获取当前的</w:t>
        </w:r>
        <w:r w:rsidR="009665E6" w:rsidRPr="00020BD5">
          <w:rPr>
            <w:rFonts w:hint="eastAsia"/>
          </w:rPr>
          <w:t>【查询所得叫开胜率】</w:t>
        </w:r>
      </w:ins>
    </w:p>
    <w:p w14:paraId="50416E54" w14:textId="5BE61345" w:rsidR="002241D9" w:rsidRPr="00020BD5" w:rsidDel="009665E6" w:rsidRDefault="006863AE">
      <w:pPr>
        <w:numPr>
          <w:ilvl w:val="0"/>
          <w:numId w:val="2"/>
        </w:numPr>
        <w:rPr>
          <w:del w:id="13" w:author="Administrator" w:date="2022-11-18T13:47:00Z"/>
        </w:rPr>
      </w:pPr>
      <w:del w:id="14" w:author="Administrator" w:date="2022-11-18T13:47:00Z">
        <w:r w:rsidRPr="00020BD5" w:rsidDel="009665E6">
          <w:rPr>
            <w:rFonts w:hint="eastAsia"/>
          </w:rPr>
          <w:delText>如果大于</w:delText>
        </w:r>
      </w:del>
    </w:p>
    <w:p w14:paraId="79326694" w14:textId="22F83AC7" w:rsidR="002241D9" w:rsidRPr="00020BD5" w:rsidRDefault="006863AE">
      <w:pPr>
        <w:numPr>
          <w:ilvl w:val="1"/>
          <w:numId w:val="2"/>
        </w:numPr>
      </w:pPr>
      <w:r w:rsidRPr="00020BD5">
        <w:rPr>
          <w:rFonts w:hint="eastAsia"/>
        </w:rPr>
        <w:t>【查询所得叫开胜率】</w:t>
      </w:r>
      <w:r w:rsidRPr="00020BD5">
        <w:rPr>
          <w:rFonts w:hint="eastAsia"/>
        </w:rPr>
        <w:t>&gt;</w:t>
      </w:r>
      <w:r w:rsidRPr="00020BD5">
        <w:t>=</w:t>
      </w:r>
      <w:r w:rsidRPr="00020BD5">
        <w:rPr>
          <w:rFonts w:hint="eastAsia"/>
        </w:rPr>
        <w:t>【最小叫开胜率基数】</w:t>
      </w:r>
      <w:del w:id="15" w:author="Administrator" w:date="2022-11-18T13:11:00Z">
        <w:r w:rsidRPr="00020BD5" w:rsidDel="006C644C">
          <w:delText>-</w:delText>
        </w:r>
        <w:r w:rsidRPr="00020BD5" w:rsidDel="006C644C">
          <w:rPr>
            <w:rFonts w:hint="eastAsia"/>
          </w:rPr>
          <w:delText>【胜利倾向】</w:delText>
        </w:r>
        <w:r w:rsidRPr="00020BD5" w:rsidDel="006C644C">
          <w:rPr>
            <w:rFonts w:hint="eastAsia"/>
          </w:rPr>
          <w:delText>*</w:delText>
        </w:r>
        <w:r w:rsidRPr="00020BD5" w:rsidDel="006C644C">
          <w:rPr>
            <w:rFonts w:hint="eastAsia"/>
          </w:rPr>
          <w:delText>【最小叫开胜率系数】</w:delText>
        </w:r>
        <w:r w:rsidRPr="00020BD5" w:rsidDel="006C644C">
          <w:delText>/10000</w:delText>
        </w:r>
      </w:del>
    </w:p>
    <w:p w14:paraId="1D962258" w14:textId="77777777" w:rsidR="002241D9" w:rsidRPr="00020BD5" w:rsidRDefault="006863AE">
      <w:pPr>
        <w:numPr>
          <w:ilvl w:val="2"/>
          <w:numId w:val="2"/>
        </w:numPr>
      </w:pPr>
      <w:r w:rsidRPr="00020BD5">
        <w:rPr>
          <w:rFonts w:hint="eastAsia"/>
        </w:rPr>
        <w:t>叫开</w:t>
      </w:r>
    </w:p>
    <w:p w14:paraId="23B05712" w14:textId="77777777" w:rsidR="002241D9" w:rsidRPr="00020BD5" w:rsidRDefault="006863AE" w:rsidP="00C26D82">
      <w:pPr>
        <w:numPr>
          <w:ilvl w:val="2"/>
          <w:numId w:val="2"/>
        </w:numPr>
      </w:pPr>
      <w:r w:rsidRPr="00020BD5">
        <w:rPr>
          <w:rFonts w:hint="eastAsia"/>
        </w:rPr>
        <w:t>否则跳过</w:t>
      </w:r>
    </w:p>
    <w:p w14:paraId="3F0923DB" w14:textId="28279671" w:rsidR="002241D9" w:rsidRPr="00020BD5" w:rsidRDefault="006863AE" w:rsidP="00C26D82">
      <w:pPr>
        <w:numPr>
          <w:ilvl w:val="2"/>
          <w:numId w:val="2"/>
        </w:numPr>
      </w:pPr>
      <w:r w:rsidRPr="00020BD5">
        <w:rPr>
          <w:rFonts w:hint="eastAsia"/>
        </w:rPr>
        <w:t>【最小叫开胜率基数】</w:t>
      </w:r>
      <w:del w:id="16" w:author="Administrator" w:date="2022-11-18T13:12:00Z">
        <w:r w:rsidRPr="00020BD5" w:rsidDel="006C644C">
          <w:rPr>
            <w:rFonts w:hint="eastAsia"/>
          </w:rPr>
          <w:delText>【最小叫开胜率系数】</w:delText>
        </w:r>
      </w:del>
      <w:r w:rsidRPr="00020BD5">
        <w:rPr>
          <w:rFonts w:hint="eastAsia"/>
        </w:rPr>
        <w:t>读</w:t>
      </w:r>
      <w:r w:rsidRPr="00020BD5">
        <w:rPr>
          <w:rFonts w:hint="eastAsia"/>
        </w:rPr>
        <w:t>SystemConfig</w:t>
      </w:r>
      <w:r w:rsidRPr="00020BD5">
        <w:rPr>
          <w:rFonts w:hint="eastAsia"/>
        </w:rPr>
        <w:t>【系统常量配置】表</w:t>
      </w:r>
    </w:p>
    <w:p w14:paraId="5CB16BFD" w14:textId="14457282" w:rsidR="002241D9" w:rsidRPr="00020BD5" w:rsidDel="009665E6" w:rsidRDefault="006863AE">
      <w:pPr>
        <w:numPr>
          <w:ilvl w:val="0"/>
          <w:numId w:val="2"/>
        </w:numPr>
        <w:rPr>
          <w:del w:id="17" w:author="Administrator" w:date="2022-11-18T13:47:00Z"/>
        </w:rPr>
      </w:pPr>
      <w:del w:id="18" w:author="Administrator" w:date="2022-11-18T13:47:00Z">
        <w:r w:rsidRPr="00020BD5" w:rsidDel="009665E6">
          <w:rPr>
            <w:rFonts w:hint="eastAsia"/>
          </w:rPr>
          <w:delText>如果小于等于</w:delText>
        </w:r>
      </w:del>
    </w:p>
    <w:p w14:paraId="1D88A42D" w14:textId="028B53FD" w:rsidR="002241D9" w:rsidRPr="00020BD5" w:rsidDel="009665E6" w:rsidRDefault="006863AE">
      <w:pPr>
        <w:numPr>
          <w:ilvl w:val="1"/>
          <w:numId w:val="2"/>
        </w:numPr>
        <w:rPr>
          <w:del w:id="19" w:author="Administrator" w:date="2022-11-18T13:47:00Z"/>
        </w:rPr>
      </w:pPr>
      <w:del w:id="20" w:author="Administrator" w:date="2022-11-18T13:47:00Z">
        <w:r w:rsidRPr="00020BD5" w:rsidDel="009665E6">
          <w:rPr>
            <w:rFonts w:hint="eastAsia"/>
          </w:rPr>
          <w:delText>【查询所得叫开胜率】</w:delText>
        </w:r>
        <w:r w:rsidRPr="00020BD5" w:rsidDel="009665E6">
          <w:delText>&gt;=</w:delText>
        </w:r>
        <w:r w:rsidRPr="00020BD5" w:rsidDel="009665E6">
          <w:rPr>
            <w:rFonts w:hint="eastAsia"/>
          </w:rPr>
          <w:delText>【最小叫开胜率基数】</w:delText>
        </w:r>
      </w:del>
      <w:del w:id="21" w:author="Administrator" w:date="2022-11-18T13:12:00Z">
        <w:r w:rsidRPr="00020BD5" w:rsidDel="006C644C">
          <w:delText>+</w:delText>
        </w:r>
        <w:r w:rsidRPr="00020BD5" w:rsidDel="006C644C">
          <w:rPr>
            <w:rFonts w:hint="eastAsia"/>
          </w:rPr>
          <w:delText>【胜利倾向】</w:delText>
        </w:r>
        <w:r w:rsidRPr="00020BD5" w:rsidDel="006C644C">
          <w:rPr>
            <w:rFonts w:hint="eastAsia"/>
          </w:rPr>
          <w:delText>*</w:delText>
        </w:r>
        <w:r w:rsidRPr="00020BD5" w:rsidDel="006C644C">
          <w:rPr>
            <w:rFonts w:hint="eastAsia"/>
          </w:rPr>
          <w:delText>【最小叫开胜率系数】</w:delText>
        </w:r>
        <w:r w:rsidRPr="00020BD5" w:rsidDel="006C644C">
          <w:rPr>
            <w:rFonts w:hint="eastAsia"/>
          </w:rPr>
          <w:delText>/</w:delText>
        </w:r>
        <w:r w:rsidRPr="00020BD5" w:rsidDel="006C644C">
          <w:delText>10000</w:delText>
        </w:r>
      </w:del>
    </w:p>
    <w:p w14:paraId="1E0F0EF8" w14:textId="47330A41" w:rsidR="002241D9" w:rsidRPr="00020BD5" w:rsidDel="009665E6" w:rsidRDefault="006863AE">
      <w:pPr>
        <w:numPr>
          <w:ilvl w:val="2"/>
          <w:numId w:val="2"/>
        </w:numPr>
        <w:rPr>
          <w:del w:id="22" w:author="Administrator" w:date="2022-11-18T13:47:00Z"/>
        </w:rPr>
      </w:pPr>
      <w:del w:id="23" w:author="Administrator" w:date="2022-11-18T13:47:00Z">
        <w:r w:rsidRPr="00020BD5" w:rsidDel="009665E6">
          <w:rPr>
            <w:rFonts w:hint="eastAsia"/>
          </w:rPr>
          <w:delText>叫开</w:delText>
        </w:r>
      </w:del>
    </w:p>
    <w:p w14:paraId="42BDF18C" w14:textId="569F7AEB" w:rsidR="002241D9" w:rsidRPr="00020BD5" w:rsidDel="009665E6" w:rsidRDefault="006863AE">
      <w:pPr>
        <w:numPr>
          <w:ilvl w:val="2"/>
          <w:numId w:val="2"/>
        </w:numPr>
        <w:rPr>
          <w:del w:id="24" w:author="Administrator" w:date="2022-11-18T13:47:00Z"/>
        </w:rPr>
      </w:pPr>
      <w:del w:id="25" w:author="Administrator" w:date="2022-11-18T13:47:00Z">
        <w:r w:rsidRPr="00020BD5" w:rsidDel="009665E6">
          <w:rPr>
            <w:rFonts w:hint="eastAsia"/>
          </w:rPr>
          <w:delText>否则跳过</w:delText>
        </w:r>
      </w:del>
    </w:p>
    <w:p w14:paraId="0BE85D35" w14:textId="77777777" w:rsidR="002241D9" w:rsidRPr="00020BD5" w:rsidRDefault="002241D9" w:rsidP="00C26D82"/>
    <w:p w14:paraId="6C4C6975" w14:textId="77777777" w:rsidR="002241D9" w:rsidRPr="00020BD5" w:rsidRDefault="006863AE">
      <w:pPr>
        <w:pStyle w:val="3"/>
      </w:pPr>
      <w:r w:rsidRPr="00020BD5">
        <w:rPr>
          <w:rFonts w:hint="eastAsia"/>
        </w:rPr>
        <w:t>之后，如果是自己回合，执行叫点逻辑</w:t>
      </w:r>
    </w:p>
    <w:p w14:paraId="4A7697FA" w14:textId="77777777" w:rsidR="002241D9" w:rsidRPr="00020BD5" w:rsidRDefault="006863AE">
      <w:pPr>
        <w:numPr>
          <w:ilvl w:val="0"/>
          <w:numId w:val="2"/>
        </w:numPr>
      </w:pPr>
      <w:r w:rsidRPr="00020BD5">
        <w:rPr>
          <w:rFonts w:hint="eastAsia"/>
        </w:rPr>
        <w:t>选择点数策略，每次叫点时均随机</w:t>
      </w:r>
    </w:p>
    <w:p w14:paraId="42B13001" w14:textId="77777777" w:rsidR="002241D9" w:rsidRPr="00020BD5" w:rsidRDefault="006863AE">
      <w:pPr>
        <w:numPr>
          <w:ilvl w:val="1"/>
          <w:numId w:val="2"/>
        </w:numPr>
      </w:pPr>
      <w:r w:rsidRPr="00020BD5">
        <w:t>SystemConfig</w:t>
      </w:r>
      <w:r w:rsidRPr="00020BD5">
        <w:rPr>
          <w:rFonts w:hint="eastAsia"/>
        </w:rPr>
        <w:t>【系统常量配置】表的【点数策略概率数组】字段</w:t>
      </w:r>
    </w:p>
    <w:p w14:paraId="228B7C91" w14:textId="77777777" w:rsidR="002241D9" w:rsidRPr="00020BD5" w:rsidRDefault="006863AE">
      <w:pPr>
        <w:numPr>
          <w:ilvl w:val="1"/>
          <w:numId w:val="2"/>
        </w:numPr>
      </w:pPr>
      <w:r w:rsidRPr="00020BD5">
        <w:rPr>
          <w:rFonts w:hint="eastAsia"/>
        </w:rPr>
        <w:t>【随机的非</w:t>
      </w:r>
      <w:r w:rsidRPr="00020BD5">
        <w:t>1</w:t>
      </w:r>
      <w:r w:rsidRPr="00020BD5">
        <w:rPr>
          <w:rFonts w:hint="eastAsia"/>
        </w:rPr>
        <w:t>点数】：概率</w:t>
      </w:r>
      <w:r w:rsidRPr="00020BD5">
        <w:t>1</w:t>
      </w:r>
    </w:p>
    <w:p w14:paraId="5C369739" w14:textId="77777777" w:rsidR="002241D9" w:rsidRPr="00020BD5" w:rsidRDefault="006863AE">
      <w:pPr>
        <w:numPr>
          <w:ilvl w:val="1"/>
          <w:numId w:val="2"/>
        </w:numPr>
      </w:pPr>
      <w:r w:rsidRPr="00020BD5">
        <w:rPr>
          <w:rFonts w:hint="eastAsia"/>
        </w:rPr>
        <w:t>【跟随上个叫点的点数】：概率</w:t>
      </w:r>
      <w:r w:rsidRPr="00020BD5">
        <w:t>2</w:t>
      </w:r>
    </w:p>
    <w:p w14:paraId="355449AA" w14:textId="77777777" w:rsidR="002241D9" w:rsidRPr="00020BD5" w:rsidRDefault="006863AE">
      <w:pPr>
        <w:numPr>
          <w:ilvl w:val="1"/>
          <w:numId w:val="2"/>
        </w:numPr>
      </w:pPr>
      <w:r w:rsidRPr="00020BD5">
        <w:rPr>
          <w:rFonts w:hint="eastAsia"/>
        </w:rPr>
        <w:t>【最大数量的点数】：概率</w:t>
      </w:r>
      <w:r w:rsidRPr="00020BD5">
        <w:t>3</w:t>
      </w:r>
      <w:r w:rsidRPr="00020BD5">
        <w:rPr>
          <w:rFonts w:hint="eastAsia"/>
        </w:rPr>
        <w:t>；如果有多个点数数量相同，随机一个</w:t>
      </w:r>
    </w:p>
    <w:p w14:paraId="7D9ABE12" w14:textId="77777777" w:rsidR="002241D9" w:rsidRPr="00020BD5" w:rsidRDefault="006863AE">
      <w:pPr>
        <w:numPr>
          <w:ilvl w:val="0"/>
          <w:numId w:val="2"/>
        </w:numPr>
      </w:pPr>
      <w:r w:rsidRPr="00020BD5">
        <w:rPr>
          <w:rFonts w:hint="eastAsia"/>
        </w:rPr>
        <w:t>选择数量策略</w:t>
      </w:r>
    </w:p>
    <w:p w14:paraId="347AA509" w14:textId="77777777" w:rsidR="002241D9" w:rsidRPr="00020BD5" w:rsidRDefault="006863AE">
      <w:pPr>
        <w:numPr>
          <w:ilvl w:val="1"/>
          <w:numId w:val="2"/>
        </w:numPr>
      </w:pPr>
      <w:r w:rsidRPr="00020BD5">
        <w:rPr>
          <w:rFonts w:hint="eastAsia"/>
        </w:rPr>
        <w:t>【随机数量】：概率触发，未触发直接跳至【最小数量】策略</w:t>
      </w:r>
    </w:p>
    <w:p w14:paraId="601A24B5" w14:textId="156ACBAA" w:rsidR="002241D9" w:rsidRPr="00020BD5" w:rsidRDefault="006863AE" w:rsidP="003956DB">
      <w:pPr>
        <w:numPr>
          <w:ilvl w:val="2"/>
          <w:numId w:val="2"/>
        </w:numPr>
      </w:pPr>
      <w:r w:rsidRPr="00020BD5">
        <w:rPr>
          <w:rFonts w:hint="eastAsia"/>
        </w:rPr>
        <w:t>概率读</w:t>
      </w:r>
      <w:r w:rsidRPr="00020BD5">
        <w:t>SystemConfig</w:t>
      </w:r>
      <w:r w:rsidRPr="00020BD5">
        <w:rPr>
          <w:rFonts w:hint="eastAsia"/>
        </w:rPr>
        <w:t>【系统常量配置】表的【</w:t>
      </w:r>
      <w:ins w:id="26" w:author="Administrator" w:date="2022-11-18T13:45:00Z">
        <w:r w:rsidR="00472CEF">
          <w:rPr>
            <w:rFonts w:hint="eastAsia"/>
          </w:rPr>
          <w:t>叫点</w:t>
        </w:r>
      </w:ins>
      <w:r w:rsidRPr="00020BD5">
        <w:rPr>
          <w:rFonts w:hint="eastAsia"/>
        </w:rPr>
        <w:t>随机数量触发概率】字段</w:t>
      </w:r>
    </w:p>
    <w:p w14:paraId="65FF16CF" w14:textId="407A2A0C" w:rsidR="002241D9" w:rsidRPr="00020BD5" w:rsidRDefault="006863AE">
      <w:pPr>
        <w:numPr>
          <w:ilvl w:val="2"/>
          <w:numId w:val="2"/>
        </w:numPr>
      </w:pPr>
      <w:r w:rsidRPr="00020BD5">
        <w:rPr>
          <w:rFonts w:hint="eastAsia"/>
        </w:rPr>
        <w:t>倒查叫开胜率</w:t>
      </w:r>
      <w:r w:rsidRPr="00020BD5">
        <w:t>&lt;=</w:t>
      </w:r>
      <w:r w:rsidRPr="00020BD5">
        <w:rPr>
          <w:rFonts w:hint="eastAsia"/>
        </w:rPr>
        <w:t>【</w:t>
      </w:r>
      <w:ins w:id="27" w:author="Administrator" w:date="2022-11-18T13:45:00Z">
        <w:r w:rsidR="00472CEF">
          <w:rPr>
            <w:rFonts w:hint="eastAsia"/>
          </w:rPr>
          <w:t>叫点</w:t>
        </w:r>
      </w:ins>
      <w:r w:rsidRPr="00020BD5">
        <w:rPr>
          <w:rFonts w:hint="eastAsia"/>
        </w:rPr>
        <w:t>随机数量触发胜率】时，所对应的最大数量</w:t>
      </w:r>
    </w:p>
    <w:p w14:paraId="061AE1FD" w14:textId="77777777" w:rsidR="002241D9" w:rsidRPr="00020BD5" w:rsidRDefault="006863AE">
      <w:pPr>
        <w:numPr>
          <w:ilvl w:val="3"/>
          <w:numId w:val="2"/>
        </w:numPr>
      </w:pPr>
      <w:r w:rsidRPr="00020BD5">
        <w:rPr>
          <w:rFonts w:hint="eastAsia"/>
        </w:rPr>
        <w:lastRenderedPageBreak/>
        <w:t>倒查时，【对局中其他玩家人数】</w:t>
      </w:r>
      <w:r w:rsidRPr="00020BD5">
        <w:rPr>
          <w:rFonts w:hint="eastAsia"/>
        </w:rPr>
        <w:t>=</w:t>
      </w:r>
      <w:r w:rsidRPr="00020BD5">
        <w:rPr>
          <w:rFonts w:hint="eastAsia"/>
        </w:rPr>
        <w:t>对局总人数</w:t>
      </w:r>
      <w:r w:rsidRPr="00020BD5">
        <w:rPr>
          <w:rFonts w:hint="eastAsia"/>
        </w:rPr>
        <w:t>-</w:t>
      </w:r>
      <w:r w:rsidRPr="00020BD5">
        <w:t>1</w:t>
      </w:r>
    </w:p>
    <w:p w14:paraId="505C51C5" w14:textId="77777777" w:rsidR="002241D9" w:rsidRPr="00020BD5" w:rsidRDefault="006863AE">
      <w:pPr>
        <w:numPr>
          <w:ilvl w:val="2"/>
          <w:numId w:val="2"/>
        </w:numPr>
      </w:pPr>
      <w:r w:rsidRPr="00020BD5">
        <w:rPr>
          <w:rFonts w:hint="eastAsia"/>
        </w:rPr>
        <w:t>如果【该数量</w:t>
      </w:r>
      <w:r w:rsidRPr="00020BD5">
        <w:rPr>
          <w:rFonts w:hint="eastAsia"/>
        </w:rPr>
        <w:t>+</w:t>
      </w:r>
      <w:r w:rsidRPr="00020BD5">
        <w:rPr>
          <w:rFonts w:hint="eastAsia"/>
        </w:rPr>
        <w:t>自己拥有的数量】小于等于当前数量，执行【最小数量】策略</w:t>
      </w:r>
    </w:p>
    <w:p w14:paraId="4AA6D70D" w14:textId="196DA6C5" w:rsidR="00955979" w:rsidRPr="00020BD5" w:rsidRDefault="006863AE" w:rsidP="003956DB">
      <w:pPr>
        <w:numPr>
          <w:ilvl w:val="2"/>
          <w:numId w:val="2"/>
        </w:numPr>
      </w:pPr>
      <w:r w:rsidRPr="00020BD5">
        <w:rPr>
          <w:rFonts w:hint="eastAsia"/>
        </w:rPr>
        <w:t>否则，</w:t>
      </w:r>
      <w:r w:rsidR="00955979" w:rsidRPr="00020BD5">
        <w:rPr>
          <w:rFonts w:hint="eastAsia"/>
        </w:rPr>
        <w:t>如果【点数】大于等于【当前点数】</w:t>
      </w:r>
    </w:p>
    <w:p w14:paraId="00B9C883" w14:textId="1EA38565" w:rsidR="002241D9" w:rsidRPr="00020BD5" w:rsidRDefault="006863AE" w:rsidP="00955979">
      <w:pPr>
        <w:numPr>
          <w:ilvl w:val="3"/>
          <w:numId w:val="2"/>
        </w:numPr>
      </w:pPr>
      <w:r w:rsidRPr="00020BD5">
        <w:rPr>
          <w:rFonts w:hint="eastAsia"/>
        </w:rPr>
        <w:t>从【当前数量】到【该数量</w:t>
      </w:r>
      <w:r w:rsidRPr="00020BD5">
        <w:rPr>
          <w:rFonts w:hint="eastAsia"/>
        </w:rPr>
        <w:t>+</w:t>
      </w:r>
      <w:r w:rsidRPr="00020BD5">
        <w:rPr>
          <w:rFonts w:hint="eastAsia"/>
        </w:rPr>
        <w:t>自己拥有的数量】之间，随一个值</w:t>
      </w:r>
    </w:p>
    <w:p w14:paraId="02414584" w14:textId="047BFB3E" w:rsidR="00955979" w:rsidRPr="00020BD5" w:rsidRDefault="00955979" w:rsidP="00955979">
      <w:pPr>
        <w:numPr>
          <w:ilvl w:val="3"/>
          <w:numId w:val="2"/>
        </w:numPr>
      </w:pPr>
      <w:r w:rsidRPr="00020BD5">
        <w:rPr>
          <w:rFonts w:hint="eastAsia"/>
        </w:rPr>
        <w:t>否则，从【当前数量</w:t>
      </w:r>
      <w:r w:rsidRPr="00020BD5">
        <w:rPr>
          <w:rFonts w:hint="eastAsia"/>
        </w:rPr>
        <w:t>+</w:t>
      </w:r>
      <w:r w:rsidRPr="00020BD5">
        <w:t>1</w:t>
      </w:r>
      <w:r w:rsidRPr="00020BD5">
        <w:rPr>
          <w:rFonts w:hint="eastAsia"/>
        </w:rPr>
        <w:t>】到【该数量</w:t>
      </w:r>
      <w:r w:rsidRPr="00020BD5">
        <w:rPr>
          <w:rFonts w:hint="eastAsia"/>
        </w:rPr>
        <w:t>+</w:t>
      </w:r>
      <w:r w:rsidRPr="00020BD5">
        <w:rPr>
          <w:rFonts w:hint="eastAsia"/>
        </w:rPr>
        <w:t>自己拥有的数量】之间，随一个值</w:t>
      </w:r>
    </w:p>
    <w:p w14:paraId="724E0A2D" w14:textId="77777777" w:rsidR="002241D9" w:rsidRPr="00020BD5" w:rsidRDefault="006863AE">
      <w:pPr>
        <w:numPr>
          <w:ilvl w:val="1"/>
          <w:numId w:val="2"/>
        </w:numPr>
      </w:pPr>
      <w:r w:rsidRPr="00020BD5">
        <w:rPr>
          <w:rFonts w:hint="eastAsia"/>
        </w:rPr>
        <w:t>【最小数量】：</w:t>
      </w:r>
    </w:p>
    <w:p w14:paraId="36E95038" w14:textId="77777777" w:rsidR="002241D9" w:rsidRPr="00020BD5" w:rsidRDefault="006863AE" w:rsidP="003956DB">
      <w:pPr>
        <w:numPr>
          <w:ilvl w:val="2"/>
          <w:numId w:val="2"/>
        </w:numPr>
      </w:pPr>
      <w:r w:rsidRPr="00020BD5">
        <w:rPr>
          <w:rFonts w:hint="eastAsia"/>
        </w:rPr>
        <w:t>如果是第一回合，默认为对局人数</w:t>
      </w:r>
    </w:p>
    <w:p w14:paraId="2FB73AB4" w14:textId="77777777" w:rsidR="002241D9" w:rsidRPr="00020BD5" w:rsidRDefault="006863AE">
      <w:pPr>
        <w:numPr>
          <w:ilvl w:val="2"/>
          <w:numId w:val="2"/>
        </w:numPr>
      </w:pPr>
      <w:r w:rsidRPr="00020BD5">
        <w:rPr>
          <w:rFonts w:hint="eastAsia"/>
        </w:rPr>
        <w:t>否则，要叫的点数大于桌面点数，数量</w:t>
      </w:r>
      <w:r w:rsidRPr="00020BD5">
        <w:rPr>
          <w:rFonts w:hint="eastAsia"/>
        </w:rPr>
        <w:t xml:space="preserve"> =</w:t>
      </w:r>
      <w:r w:rsidRPr="00020BD5">
        <w:t xml:space="preserve"> </w:t>
      </w:r>
      <w:r w:rsidRPr="00020BD5">
        <w:rPr>
          <w:rFonts w:hint="eastAsia"/>
        </w:rPr>
        <w:t>桌面数量</w:t>
      </w:r>
      <w:r w:rsidRPr="00020BD5">
        <w:rPr>
          <w:rFonts w:hint="eastAsia"/>
        </w:rPr>
        <w:t>+</w:t>
      </w:r>
      <w:r w:rsidRPr="00020BD5">
        <w:t>0</w:t>
      </w:r>
    </w:p>
    <w:p w14:paraId="2353D45F" w14:textId="77777777" w:rsidR="002241D9" w:rsidRPr="00020BD5" w:rsidRDefault="006863AE" w:rsidP="003956DB">
      <w:pPr>
        <w:numPr>
          <w:ilvl w:val="2"/>
          <w:numId w:val="2"/>
        </w:numPr>
      </w:pPr>
      <w:r w:rsidRPr="00020BD5">
        <w:rPr>
          <w:rFonts w:hint="eastAsia"/>
        </w:rPr>
        <w:t>否则，数量</w:t>
      </w:r>
      <w:r w:rsidRPr="00020BD5">
        <w:rPr>
          <w:rFonts w:hint="eastAsia"/>
        </w:rPr>
        <w:t xml:space="preserve"> =</w:t>
      </w:r>
      <w:r w:rsidRPr="00020BD5">
        <w:t xml:space="preserve"> </w:t>
      </w:r>
      <w:r w:rsidRPr="00020BD5">
        <w:rPr>
          <w:rFonts w:hint="eastAsia"/>
        </w:rPr>
        <w:t>桌面数量</w:t>
      </w:r>
      <w:r w:rsidRPr="00020BD5">
        <w:rPr>
          <w:rFonts w:hint="eastAsia"/>
        </w:rPr>
        <w:t>+</w:t>
      </w:r>
      <w:r w:rsidRPr="00020BD5">
        <w:t>1</w:t>
      </w:r>
    </w:p>
    <w:p w14:paraId="21144146" w14:textId="3E922016" w:rsidR="00E1588B" w:rsidRDefault="00E1588B" w:rsidP="0073779B">
      <w:pPr>
        <w:pStyle w:val="2"/>
        <w:tabs>
          <w:tab w:val="clear" w:pos="432"/>
        </w:tabs>
        <w:rPr>
          <w:ins w:id="28" w:author="Administrator" w:date="2022-11-18T13:13:00Z"/>
        </w:rPr>
      </w:pPr>
      <w:ins w:id="29" w:author="Administrator" w:date="2022-11-18T13:12:00Z">
        <w:r>
          <w:rPr>
            <w:rFonts w:hint="eastAsia"/>
          </w:rPr>
          <w:t>对局结算改牌策略</w:t>
        </w:r>
      </w:ins>
    </w:p>
    <w:p w14:paraId="77C8E55F" w14:textId="77777777" w:rsidR="00AC20A3" w:rsidRDefault="00AC20A3" w:rsidP="0002550E">
      <w:pPr>
        <w:pStyle w:val="3"/>
        <w:rPr>
          <w:ins w:id="30" w:author="Administrator" w:date="2022-11-18T13:15:00Z"/>
        </w:rPr>
      </w:pPr>
      <w:ins w:id="31" w:author="Administrator" w:date="2022-11-18T13:15:00Z">
        <w:r>
          <w:rPr>
            <w:rFonts w:hint="eastAsia"/>
          </w:rPr>
          <w:t>确认是否改牌</w:t>
        </w:r>
      </w:ins>
    </w:p>
    <w:p w14:paraId="6DF7F6D0" w14:textId="77FB80FB" w:rsidR="00AC20A3" w:rsidRDefault="00915E15">
      <w:pPr>
        <w:numPr>
          <w:ilvl w:val="0"/>
          <w:numId w:val="2"/>
        </w:numPr>
        <w:rPr>
          <w:ins w:id="32" w:author="Administrator" w:date="2022-11-18T13:16:00Z"/>
        </w:rPr>
        <w:pPrChange w:id="33" w:author="Administrator" w:date="2022-11-18T13:18:00Z">
          <w:pPr>
            <w:numPr>
              <w:ilvl w:val="1"/>
              <w:numId w:val="2"/>
            </w:numPr>
            <w:ind w:left="1265" w:hanging="420"/>
          </w:pPr>
        </w:pPrChange>
      </w:pPr>
      <w:ins w:id="34" w:author="Administrator" w:date="2022-11-18T13:17:00Z">
        <w:r>
          <w:rPr>
            <w:rFonts w:hint="eastAsia"/>
          </w:rPr>
          <w:t>若</w:t>
        </w:r>
      </w:ins>
      <w:ins w:id="35" w:author="Administrator" w:date="2022-11-18T13:14:00Z">
        <w:r w:rsidR="00AC20A3">
          <w:rPr>
            <w:rFonts w:hint="eastAsia"/>
          </w:rPr>
          <w:t>结算双方是否为【机器人</w:t>
        </w:r>
        <w:r w:rsidR="00AC20A3">
          <w:rPr>
            <w:rFonts w:hint="eastAsia"/>
          </w:rPr>
          <w:t>+</w:t>
        </w:r>
        <w:r w:rsidR="00AC20A3">
          <w:rPr>
            <w:rFonts w:hint="eastAsia"/>
          </w:rPr>
          <w:t>玩家】</w:t>
        </w:r>
      </w:ins>
      <w:ins w:id="36" w:author="Administrator" w:date="2022-11-18T13:18:00Z">
        <w:r>
          <w:rPr>
            <w:rFonts w:hint="eastAsia"/>
          </w:rPr>
          <w:t>，则</w:t>
        </w:r>
      </w:ins>
      <w:ins w:id="37" w:author="Administrator" w:date="2022-11-18T13:17:00Z">
        <w:r w:rsidR="00AC20A3">
          <w:rPr>
            <w:rFonts w:hint="eastAsia"/>
          </w:rPr>
          <w:t>下述两种情况，进行改牌随机判断</w:t>
        </w:r>
      </w:ins>
    </w:p>
    <w:p w14:paraId="4AC31684" w14:textId="40A73CE3" w:rsidR="00AC20A3" w:rsidRDefault="00AC20A3">
      <w:pPr>
        <w:numPr>
          <w:ilvl w:val="1"/>
          <w:numId w:val="2"/>
        </w:numPr>
        <w:rPr>
          <w:ins w:id="38" w:author="Administrator" w:date="2022-11-18T13:17:00Z"/>
        </w:rPr>
        <w:pPrChange w:id="39" w:author="Administrator" w:date="2022-11-18T13:18:00Z">
          <w:pPr>
            <w:numPr>
              <w:ilvl w:val="2"/>
              <w:numId w:val="2"/>
            </w:numPr>
            <w:ind w:left="1685" w:hanging="420"/>
          </w:pPr>
        </w:pPrChange>
      </w:pPr>
      <w:ins w:id="40" w:author="Administrator" w:date="2022-11-18T13:15:00Z">
        <w:r>
          <w:rPr>
            <w:rFonts w:hint="eastAsia"/>
          </w:rPr>
          <w:t>玩家的【机器人对战盈亏】</w:t>
        </w:r>
      </w:ins>
      <w:ins w:id="41" w:author="Administrator" w:date="2022-11-18T13:16:00Z">
        <w:r>
          <w:rPr>
            <w:rFonts w:hint="eastAsia"/>
          </w:rPr>
          <w:t>&gt;</w:t>
        </w:r>
        <w:r>
          <w:t>0</w:t>
        </w:r>
        <w:r>
          <w:rPr>
            <w:rFonts w:hint="eastAsia"/>
          </w:rPr>
          <w:t>，且场面为【玩家胜利】</w:t>
        </w:r>
      </w:ins>
    </w:p>
    <w:p w14:paraId="6AD794F2" w14:textId="50D24833" w:rsidR="00AC20A3" w:rsidRDefault="00AC20A3">
      <w:pPr>
        <w:numPr>
          <w:ilvl w:val="1"/>
          <w:numId w:val="2"/>
        </w:numPr>
        <w:rPr>
          <w:ins w:id="42" w:author="Administrator" w:date="2022-11-18T13:17:00Z"/>
        </w:rPr>
        <w:pPrChange w:id="43" w:author="Administrator" w:date="2022-11-18T13:18:00Z">
          <w:pPr>
            <w:numPr>
              <w:ilvl w:val="2"/>
              <w:numId w:val="2"/>
            </w:numPr>
            <w:ind w:left="1685" w:hanging="420"/>
          </w:pPr>
        </w:pPrChange>
      </w:pPr>
      <w:ins w:id="44" w:author="Administrator" w:date="2022-11-18T13:17:00Z">
        <w:r>
          <w:rPr>
            <w:rFonts w:hint="eastAsia"/>
          </w:rPr>
          <w:t>玩家的【机器人对战盈亏】</w:t>
        </w:r>
        <w:r>
          <w:t>&lt;0</w:t>
        </w:r>
        <w:r>
          <w:rPr>
            <w:rFonts w:hint="eastAsia"/>
          </w:rPr>
          <w:t>，且场面为【玩家失败】</w:t>
        </w:r>
      </w:ins>
    </w:p>
    <w:p w14:paraId="2E28A64B" w14:textId="06E8DFA8" w:rsidR="00AC20A3" w:rsidRDefault="00915E15" w:rsidP="00915E15">
      <w:pPr>
        <w:numPr>
          <w:ilvl w:val="0"/>
          <w:numId w:val="2"/>
        </w:numPr>
        <w:rPr>
          <w:ins w:id="45" w:author="Administrator" w:date="2022-11-18T13:18:00Z"/>
        </w:rPr>
      </w:pPr>
      <w:ins w:id="46" w:author="Administrator" w:date="2022-11-18T13:17:00Z">
        <w:r>
          <w:rPr>
            <w:rFonts w:hint="eastAsia"/>
          </w:rPr>
          <w:t>改牌随机判断：</w:t>
        </w:r>
      </w:ins>
    </w:p>
    <w:p w14:paraId="2ED8DD7A" w14:textId="738A102C" w:rsidR="00915E15" w:rsidRDefault="00915E15" w:rsidP="00915E15">
      <w:pPr>
        <w:numPr>
          <w:ilvl w:val="1"/>
          <w:numId w:val="2"/>
        </w:numPr>
        <w:rPr>
          <w:ins w:id="47" w:author="Administrator" w:date="2022-11-18T14:20:00Z"/>
        </w:rPr>
      </w:pPr>
      <w:ins w:id="48" w:author="Administrator" w:date="2022-11-18T13:19:00Z">
        <w:r>
          <w:rPr>
            <w:rFonts w:hint="eastAsia"/>
          </w:rPr>
          <w:t>根据</w:t>
        </w:r>
      </w:ins>
      <w:ins w:id="49" w:author="Administrator" w:date="2022-11-18T13:18:00Z">
        <w:r>
          <w:rPr>
            <w:rFonts w:hint="eastAsia"/>
          </w:rPr>
          <w:t>【</w:t>
        </w:r>
      </w:ins>
      <w:ins w:id="50" w:author="Administrator" w:date="2022-11-18T13:19:00Z">
        <w:r w:rsidRPr="00020BD5">
          <w:rPr>
            <w:rFonts w:hint="eastAsia"/>
          </w:rPr>
          <w:t>胜利倾向</w:t>
        </w:r>
      </w:ins>
      <w:ins w:id="51" w:author="Administrator" w:date="2022-11-18T13:18:00Z">
        <w:r>
          <w:rPr>
            <w:rFonts w:hint="eastAsia"/>
          </w:rPr>
          <w:t>】</w:t>
        </w:r>
      </w:ins>
      <w:ins w:id="52" w:author="Administrator" w:date="2022-11-18T13:19:00Z">
        <w:r>
          <w:rPr>
            <w:rFonts w:hint="eastAsia"/>
          </w:rPr>
          <w:t>随机，判断本次是否改牌</w:t>
        </w:r>
      </w:ins>
    </w:p>
    <w:p w14:paraId="0E498937" w14:textId="650A042C" w:rsidR="009A70E7" w:rsidRDefault="009A70E7" w:rsidP="00915E15">
      <w:pPr>
        <w:numPr>
          <w:ilvl w:val="1"/>
          <w:numId w:val="2"/>
        </w:numPr>
        <w:rPr>
          <w:ins w:id="53" w:author="Administrator" w:date="2022-11-18T14:20:00Z"/>
        </w:rPr>
      </w:pPr>
      <w:ins w:id="54" w:author="Administrator" w:date="2022-11-18T14:20:00Z">
        <w:r>
          <w:rPr>
            <w:rFonts w:hint="eastAsia"/>
          </w:rPr>
          <w:t>改牌概率</w:t>
        </w:r>
        <w:r>
          <w:rPr>
            <w:rFonts w:hint="eastAsia"/>
          </w:rPr>
          <w:t>=</w:t>
        </w:r>
        <w:r>
          <w:t>A</w:t>
        </w:r>
        <w:r>
          <w:rPr>
            <w:rFonts w:hint="eastAsia"/>
          </w:rPr>
          <w:t>bs</w:t>
        </w:r>
        <w:r>
          <w:rPr>
            <w:rFonts w:hint="eastAsia"/>
          </w:rPr>
          <w:t>【胜利倾向】</w:t>
        </w:r>
        <w:r>
          <w:rPr>
            <w:rFonts w:hint="eastAsia"/>
          </w:rPr>
          <w:t>/</w:t>
        </w:r>
        <w:r>
          <w:t>10000</w:t>
        </w:r>
      </w:ins>
    </w:p>
    <w:p w14:paraId="7F813625" w14:textId="7BCA1CC9" w:rsidR="0072473C" w:rsidRDefault="0072473C" w:rsidP="0072473C">
      <w:pPr>
        <w:pStyle w:val="3"/>
        <w:rPr>
          <w:ins w:id="55" w:author="Administrator" w:date="2022-11-18T13:20:00Z"/>
        </w:rPr>
      </w:pPr>
      <w:ins w:id="56" w:author="Administrator" w:date="2022-11-18T13:20:00Z">
        <w:r>
          <w:rPr>
            <w:rFonts w:hint="eastAsia"/>
          </w:rPr>
          <w:t>改牌策略</w:t>
        </w:r>
      </w:ins>
    </w:p>
    <w:p w14:paraId="4F4CD54E" w14:textId="1A5A8627" w:rsidR="00D641A9" w:rsidRDefault="000A2FC6" w:rsidP="00D555CD">
      <w:pPr>
        <w:numPr>
          <w:ilvl w:val="0"/>
          <w:numId w:val="2"/>
        </w:numPr>
        <w:rPr>
          <w:ins w:id="57" w:author="Administrator" w:date="2022-11-18T14:24:00Z"/>
        </w:rPr>
      </w:pPr>
      <w:ins w:id="58" w:author="Administrator" w:date="2022-11-18T14:40:00Z">
        <w:r>
          <w:rPr>
            <w:rFonts w:hint="eastAsia"/>
          </w:rPr>
          <w:t>若</w:t>
        </w:r>
      </w:ins>
      <w:ins w:id="59" w:author="Administrator" w:date="2022-11-18T14:33:00Z">
        <w:r w:rsidR="00E96ED6">
          <w:rPr>
            <w:rFonts w:hint="eastAsia"/>
          </w:rPr>
          <w:t>点数要从小改大</w:t>
        </w:r>
      </w:ins>
      <w:ins w:id="60" w:author="Administrator" w:date="2022-11-18T14:40:00Z">
        <w:r>
          <w:rPr>
            <w:rFonts w:hint="eastAsia"/>
          </w:rPr>
          <w:t>：</w:t>
        </w:r>
      </w:ins>
    </w:p>
    <w:p w14:paraId="30A17042" w14:textId="4292DBFF" w:rsidR="00046663" w:rsidRDefault="000A2FC6" w:rsidP="00D641A9">
      <w:pPr>
        <w:numPr>
          <w:ilvl w:val="1"/>
          <w:numId w:val="2"/>
        </w:numPr>
        <w:rPr>
          <w:ins w:id="61" w:author="Administrator" w:date="2022-11-18T14:39:00Z"/>
        </w:rPr>
      </w:pPr>
      <w:ins w:id="62" w:author="Administrator" w:date="2022-11-18T14:40:00Z">
        <w:r>
          <w:rPr>
            <w:rFonts w:hint="eastAsia"/>
          </w:rPr>
          <w:t>获取要改动到的【最小点数】</w:t>
        </w:r>
        <w:r>
          <w:rPr>
            <w:rFonts w:hint="eastAsia"/>
          </w:rPr>
          <w:t>&amp;</w:t>
        </w:r>
        <w:r>
          <w:rPr>
            <w:rFonts w:hint="eastAsia"/>
          </w:rPr>
          <w:t>【差值点数】</w:t>
        </w:r>
      </w:ins>
    </w:p>
    <w:p w14:paraId="71D1C8BC" w14:textId="6172D3DE" w:rsidR="009F63CC" w:rsidRDefault="009F63CC" w:rsidP="00BF588B">
      <w:pPr>
        <w:numPr>
          <w:ilvl w:val="1"/>
          <w:numId w:val="2"/>
        </w:numPr>
        <w:rPr>
          <w:ins w:id="63" w:author="Administrator" w:date="2022-11-18T14:41:00Z"/>
        </w:rPr>
      </w:pPr>
      <w:ins w:id="64" w:author="Administrator" w:date="2022-11-18T14:38:00Z">
        <w:r>
          <w:rPr>
            <w:rFonts w:hint="eastAsia"/>
          </w:rPr>
          <w:t>每个机器人</w:t>
        </w:r>
      </w:ins>
      <w:ins w:id="65" w:author="Administrator" w:date="2022-11-18T15:19:00Z">
        <w:r w:rsidR="004226FD">
          <w:rPr>
            <w:rFonts w:hint="eastAsia"/>
          </w:rPr>
          <w:t>都</w:t>
        </w:r>
      </w:ins>
      <w:ins w:id="66" w:author="Administrator" w:date="2022-11-18T15:15:00Z">
        <w:r w:rsidR="00C501A9">
          <w:rPr>
            <w:rFonts w:hint="eastAsia"/>
          </w:rPr>
          <w:t>进行</w:t>
        </w:r>
      </w:ins>
      <w:ins w:id="67" w:author="Administrator" w:date="2022-11-18T15:19:00Z">
        <w:r w:rsidR="005A1B0B">
          <w:rPr>
            <w:rFonts w:hint="eastAsia"/>
          </w:rPr>
          <w:t>骰子</w:t>
        </w:r>
      </w:ins>
      <w:ins w:id="68" w:author="Administrator" w:date="2022-11-18T15:15:00Z">
        <w:r w:rsidR="00C501A9">
          <w:rPr>
            <w:rFonts w:hint="eastAsia"/>
          </w:rPr>
          <w:t>重摇</w:t>
        </w:r>
      </w:ins>
    </w:p>
    <w:p w14:paraId="4DFEF71C" w14:textId="5A10D6B3" w:rsidR="009F6059" w:rsidRDefault="00C501A9" w:rsidP="00DD377D">
      <w:pPr>
        <w:numPr>
          <w:ilvl w:val="2"/>
          <w:numId w:val="2"/>
        </w:numPr>
        <w:rPr>
          <w:ins w:id="69" w:author="Administrator" w:date="2022-11-18T15:16:00Z"/>
        </w:rPr>
        <w:pPrChange w:id="70" w:author="Administrator" w:date="2022-11-18T15:19:00Z">
          <w:pPr>
            <w:numPr>
              <w:ilvl w:val="2"/>
              <w:numId w:val="2"/>
            </w:numPr>
            <w:ind w:left="1685" w:hanging="420"/>
          </w:pPr>
        </w:pPrChange>
      </w:pPr>
      <w:ins w:id="71" w:author="Administrator" w:date="2022-11-18T15:15:00Z">
        <w:r>
          <w:rPr>
            <w:rFonts w:hint="eastAsia"/>
          </w:rPr>
          <w:t>若摇到比当前更大的点数，保留</w:t>
        </w:r>
      </w:ins>
      <w:ins w:id="72" w:author="Administrator" w:date="2022-11-18T15:19:00Z">
        <w:r w:rsidR="00DD377D">
          <w:rPr>
            <w:rFonts w:hint="eastAsia"/>
          </w:rPr>
          <w:t>并</w:t>
        </w:r>
      </w:ins>
      <w:ins w:id="73" w:author="Administrator" w:date="2022-11-18T15:20:00Z">
        <w:r w:rsidR="00791EC1">
          <w:rPr>
            <w:rFonts w:hint="eastAsia"/>
          </w:rPr>
          <w:t>记录</w:t>
        </w:r>
      </w:ins>
      <w:ins w:id="74" w:author="Administrator" w:date="2022-11-18T15:16:00Z">
        <w:r w:rsidR="00DF3C55">
          <w:rPr>
            <w:rFonts w:hint="eastAsia"/>
          </w:rPr>
          <w:t>，</w:t>
        </w:r>
        <w:r w:rsidR="00DF3C55">
          <w:rPr>
            <w:rFonts w:hint="eastAsia"/>
          </w:rPr>
          <w:t>否则</w:t>
        </w:r>
      </w:ins>
      <w:ins w:id="75" w:author="Administrator" w:date="2022-11-18T15:19:00Z">
        <w:r w:rsidR="00DD377D">
          <w:rPr>
            <w:rFonts w:hint="eastAsia"/>
          </w:rPr>
          <w:t>继续，直到重摇次数用尽</w:t>
        </w:r>
      </w:ins>
    </w:p>
    <w:p w14:paraId="56C134B3" w14:textId="0EE2243B" w:rsidR="00217117" w:rsidRDefault="00217117" w:rsidP="00217117">
      <w:pPr>
        <w:numPr>
          <w:ilvl w:val="3"/>
          <w:numId w:val="2"/>
        </w:numPr>
        <w:rPr>
          <w:ins w:id="76" w:author="Administrator" w:date="2022-11-18T15:20:00Z"/>
        </w:rPr>
      </w:pPr>
      <w:ins w:id="77" w:author="Administrator" w:date="2022-11-18T15:18:00Z">
        <w:r w:rsidRPr="00217117">
          <w:t>ChangeMaxReRollCount</w:t>
        </w:r>
        <w:r>
          <w:rPr>
            <w:rFonts w:hint="eastAsia"/>
          </w:rPr>
          <w:t>【</w:t>
        </w:r>
        <w:r w:rsidRPr="00217117">
          <w:rPr>
            <w:rFonts w:hint="eastAsia"/>
          </w:rPr>
          <w:t>结算改牌最大重摇次数</w:t>
        </w:r>
        <w:r>
          <w:rPr>
            <w:rFonts w:hint="eastAsia"/>
          </w:rPr>
          <w:t>】</w:t>
        </w:r>
      </w:ins>
    </w:p>
    <w:p w14:paraId="1494B3BE" w14:textId="39BEE3F0" w:rsidR="00791EC1" w:rsidRDefault="00791EC1" w:rsidP="00791EC1">
      <w:pPr>
        <w:numPr>
          <w:ilvl w:val="1"/>
          <w:numId w:val="2"/>
        </w:numPr>
        <w:rPr>
          <w:ins w:id="78" w:author="Administrator" w:date="2022-11-18T15:21:00Z"/>
        </w:rPr>
      </w:pPr>
      <w:ins w:id="79" w:author="Administrator" w:date="2022-11-18T15:20:00Z">
        <w:r>
          <w:rPr>
            <w:rFonts w:hint="eastAsia"/>
          </w:rPr>
          <w:t>若</w:t>
        </w:r>
        <w:r w:rsidR="00A14978">
          <w:rPr>
            <w:rFonts w:hint="eastAsia"/>
          </w:rPr>
          <w:t>新牌型能够改变对局结果，则应用新牌型</w:t>
        </w:r>
      </w:ins>
    </w:p>
    <w:p w14:paraId="6B3B3C69" w14:textId="67242864" w:rsidR="00A14978" w:rsidRDefault="00A14978" w:rsidP="00A14978">
      <w:pPr>
        <w:numPr>
          <w:ilvl w:val="2"/>
          <w:numId w:val="2"/>
        </w:numPr>
        <w:rPr>
          <w:ins w:id="80" w:author="Administrator" w:date="2022-11-18T14:46:00Z"/>
        </w:rPr>
        <w:pPrChange w:id="81" w:author="Administrator" w:date="2022-11-18T15:21:00Z">
          <w:pPr>
            <w:numPr>
              <w:ilvl w:val="2"/>
              <w:numId w:val="2"/>
            </w:numPr>
            <w:ind w:left="1685" w:hanging="420"/>
          </w:pPr>
        </w:pPrChange>
      </w:pPr>
      <w:ins w:id="82" w:author="Administrator" w:date="2022-11-18T15:21:00Z">
        <w:r>
          <w:rPr>
            <w:rFonts w:hint="eastAsia"/>
          </w:rPr>
          <w:t>否则不改变</w:t>
        </w:r>
      </w:ins>
    </w:p>
    <w:p w14:paraId="6EFF1CB7" w14:textId="30BAEDEC" w:rsidR="00BF588B" w:rsidRDefault="00BF588B" w:rsidP="00BF588B">
      <w:pPr>
        <w:numPr>
          <w:ilvl w:val="0"/>
          <w:numId w:val="2"/>
        </w:numPr>
        <w:rPr>
          <w:ins w:id="83" w:author="Administrator" w:date="2022-11-18T14:40:00Z"/>
        </w:rPr>
      </w:pPr>
      <w:ins w:id="84" w:author="Administrator" w:date="2022-11-18T14:40:00Z">
        <w:r>
          <w:rPr>
            <w:rFonts w:hint="eastAsia"/>
          </w:rPr>
          <w:t>若点数要从</w:t>
        </w:r>
      </w:ins>
      <w:ins w:id="85" w:author="Administrator" w:date="2022-11-18T14:41:00Z">
        <w:r>
          <w:rPr>
            <w:rFonts w:hint="eastAsia"/>
          </w:rPr>
          <w:t>大</w:t>
        </w:r>
      </w:ins>
      <w:ins w:id="86" w:author="Administrator" w:date="2022-11-18T14:40:00Z">
        <w:r>
          <w:rPr>
            <w:rFonts w:hint="eastAsia"/>
          </w:rPr>
          <w:t>改</w:t>
        </w:r>
      </w:ins>
      <w:ins w:id="87" w:author="Administrator" w:date="2022-11-18T14:41:00Z">
        <w:r>
          <w:rPr>
            <w:rFonts w:hint="eastAsia"/>
          </w:rPr>
          <w:t>小</w:t>
        </w:r>
      </w:ins>
      <w:ins w:id="88" w:author="Administrator" w:date="2022-11-18T14:40:00Z">
        <w:r>
          <w:rPr>
            <w:rFonts w:hint="eastAsia"/>
          </w:rPr>
          <w:t>：</w:t>
        </w:r>
      </w:ins>
    </w:p>
    <w:p w14:paraId="2FAC6B96" w14:textId="7CCF7374" w:rsidR="00DC2DFE" w:rsidRDefault="00DC2DFE" w:rsidP="00DC2DFE">
      <w:pPr>
        <w:numPr>
          <w:ilvl w:val="1"/>
          <w:numId w:val="2"/>
        </w:numPr>
        <w:rPr>
          <w:ins w:id="89" w:author="Administrator" w:date="2022-11-18T14:41:00Z"/>
        </w:rPr>
      </w:pPr>
      <w:ins w:id="90" w:author="Administrator" w:date="2022-11-18T14:41:00Z">
        <w:r>
          <w:rPr>
            <w:rFonts w:hint="eastAsia"/>
          </w:rPr>
          <w:t>获取要改动到的【最</w:t>
        </w:r>
        <w:r w:rsidR="004A629C">
          <w:rPr>
            <w:rFonts w:hint="eastAsia"/>
          </w:rPr>
          <w:t>大</w:t>
        </w:r>
        <w:r>
          <w:rPr>
            <w:rFonts w:hint="eastAsia"/>
          </w:rPr>
          <w:t>点数】</w:t>
        </w:r>
        <w:r>
          <w:rPr>
            <w:rFonts w:hint="eastAsia"/>
          </w:rPr>
          <w:t>&amp;</w:t>
        </w:r>
        <w:r>
          <w:rPr>
            <w:rFonts w:hint="eastAsia"/>
          </w:rPr>
          <w:t>【差值点数】</w:t>
        </w:r>
      </w:ins>
    </w:p>
    <w:p w14:paraId="75FA7529" w14:textId="77777777" w:rsidR="00E1049A" w:rsidRDefault="00E1049A" w:rsidP="00E1049A">
      <w:pPr>
        <w:numPr>
          <w:ilvl w:val="1"/>
          <w:numId w:val="2"/>
        </w:numPr>
        <w:rPr>
          <w:ins w:id="91" w:author="Administrator" w:date="2022-11-18T15:21:00Z"/>
        </w:rPr>
      </w:pPr>
      <w:ins w:id="92" w:author="Administrator" w:date="2022-11-18T15:21:00Z">
        <w:r>
          <w:rPr>
            <w:rFonts w:hint="eastAsia"/>
          </w:rPr>
          <w:t>每个机器人都进行骰子重摇</w:t>
        </w:r>
      </w:ins>
    </w:p>
    <w:p w14:paraId="246DAA12" w14:textId="098B9F08" w:rsidR="00E1049A" w:rsidRDefault="00E1049A" w:rsidP="00E1049A">
      <w:pPr>
        <w:numPr>
          <w:ilvl w:val="2"/>
          <w:numId w:val="2"/>
        </w:numPr>
        <w:rPr>
          <w:ins w:id="93" w:author="Administrator" w:date="2022-11-18T15:21:00Z"/>
        </w:rPr>
      </w:pPr>
      <w:ins w:id="94" w:author="Administrator" w:date="2022-11-18T15:21:00Z">
        <w:r>
          <w:rPr>
            <w:rFonts w:hint="eastAsia"/>
          </w:rPr>
          <w:t>若摇到比当前更</w:t>
        </w:r>
        <w:r w:rsidR="00C5357F">
          <w:rPr>
            <w:rFonts w:hint="eastAsia"/>
          </w:rPr>
          <w:t>小</w:t>
        </w:r>
        <w:r>
          <w:rPr>
            <w:rFonts w:hint="eastAsia"/>
          </w:rPr>
          <w:t>的点数，保留并记录，否则继续，直到重摇次数用尽</w:t>
        </w:r>
      </w:ins>
    </w:p>
    <w:p w14:paraId="1E2237E7" w14:textId="77777777" w:rsidR="00E1049A" w:rsidRDefault="00E1049A" w:rsidP="00E1049A">
      <w:pPr>
        <w:numPr>
          <w:ilvl w:val="3"/>
          <w:numId w:val="2"/>
        </w:numPr>
        <w:rPr>
          <w:ins w:id="95" w:author="Administrator" w:date="2022-11-18T15:21:00Z"/>
        </w:rPr>
      </w:pPr>
      <w:ins w:id="96" w:author="Administrator" w:date="2022-11-18T15:21:00Z">
        <w:r w:rsidRPr="00217117">
          <w:t>ChangeMaxReRollCount</w:t>
        </w:r>
        <w:r>
          <w:rPr>
            <w:rFonts w:hint="eastAsia"/>
          </w:rPr>
          <w:t>【</w:t>
        </w:r>
        <w:r w:rsidRPr="00217117">
          <w:rPr>
            <w:rFonts w:hint="eastAsia"/>
          </w:rPr>
          <w:t>结算改牌最大重摇次数</w:t>
        </w:r>
        <w:r>
          <w:rPr>
            <w:rFonts w:hint="eastAsia"/>
          </w:rPr>
          <w:t>】</w:t>
        </w:r>
      </w:ins>
    </w:p>
    <w:p w14:paraId="21C757B6" w14:textId="77777777" w:rsidR="00E1049A" w:rsidRDefault="00E1049A" w:rsidP="00E1049A">
      <w:pPr>
        <w:numPr>
          <w:ilvl w:val="1"/>
          <w:numId w:val="2"/>
        </w:numPr>
        <w:rPr>
          <w:ins w:id="97" w:author="Administrator" w:date="2022-11-18T15:21:00Z"/>
        </w:rPr>
      </w:pPr>
      <w:ins w:id="98" w:author="Administrator" w:date="2022-11-18T15:21:00Z">
        <w:r>
          <w:rPr>
            <w:rFonts w:hint="eastAsia"/>
          </w:rPr>
          <w:t>若新牌型能够改变对局结果，则应用新牌型</w:t>
        </w:r>
      </w:ins>
    </w:p>
    <w:p w14:paraId="777C9CD5" w14:textId="77777777" w:rsidR="00E1049A" w:rsidRDefault="00E1049A" w:rsidP="00E1049A">
      <w:pPr>
        <w:numPr>
          <w:ilvl w:val="2"/>
          <w:numId w:val="2"/>
        </w:numPr>
        <w:rPr>
          <w:ins w:id="99" w:author="Administrator" w:date="2022-11-18T15:21:00Z"/>
        </w:rPr>
      </w:pPr>
      <w:ins w:id="100" w:author="Administrator" w:date="2022-11-18T15:21:00Z">
        <w:r>
          <w:rPr>
            <w:rFonts w:hint="eastAsia"/>
          </w:rPr>
          <w:t>否则不改变</w:t>
        </w:r>
      </w:ins>
    </w:p>
    <w:p w14:paraId="06E5C04A" w14:textId="77777777" w:rsidR="0002550E" w:rsidRPr="000568A7" w:rsidRDefault="0002550E">
      <w:pPr>
        <w:rPr>
          <w:ins w:id="101" w:author="Administrator" w:date="2022-11-18T13:12:00Z"/>
        </w:rPr>
        <w:pPrChange w:id="102" w:author="Administrator" w:date="2022-11-18T13:13:00Z">
          <w:pPr>
            <w:pStyle w:val="2"/>
            <w:tabs>
              <w:tab w:val="clear" w:pos="432"/>
            </w:tabs>
          </w:pPr>
        </w:pPrChange>
      </w:pPr>
    </w:p>
    <w:p w14:paraId="39EECC77" w14:textId="09551BB2" w:rsidR="0073779B" w:rsidRPr="00020BD5" w:rsidRDefault="0073779B" w:rsidP="0073779B">
      <w:pPr>
        <w:pStyle w:val="2"/>
        <w:tabs>
          <w:tab w:val="clear" w:pos="432"/>
        </w:tabs>
      </w:pPr>
      <w:r w:rsidRPr="00020BD5">
        <w:rPr>
          <w:rFonts w:hint="eastAsia"/>
        </w:rPr>
        <w:t>重摇策略【公共】</w:t>
      </w:r>
    </w:p>
    <w:p w14:paraId="159810EB" w14:textId="3CD545BD" w:rsidR="0073779B" w:rsidRPr="00020BD5" w:rsidRDefault="0073779B" w:rsidP="0073779B">
      <w:pPr>
        <w:numPr>
          <w:ilvl w:val="0"/>
          <w:numId w:val="2"/>
        </w:numPr>
      </w:pPr>
      <w:r w:rsidRPr="00020BD5">
        <w:rPr>
          <w:rFonts w:hint="eastAsia"/>
        </w:rPr>
        <w:t>机器人有一定概率进行重摇</w:t>
      </w:r>
    </w:p>
    <w:p w14:paraId="1926CB4C" w14:textId="2565D40D" w:rsidR="0073779B" w:rsidRPr="00020BD5" w:rsidRDefault="0073779B" w:rsidP="0073779B">
      <w:pPr>
        <w:numPr>
          <w:ilvl w:val="1"/>
          <w:numId w:val="2"/>
        </w:numPr>
      </w:pPr>
      <w:r w:rsidRPr="00020BD5">
        <w:t>SystemConfig</w:t>
      </w:r>
      <w:r w:rsidRPr="00020BD5">
        <w:rPr>
          <w:rFonts w:hint="eastAsia"/>
        </w:rPr>
        <w:t>【系统配置】表的【</w:t>
      </w:r>
      <w:r w:rsidR="00F4233D" w:rsidRPr="00020BD5">
        <w:rPr>
          <w:rFonts w:hint="eastAsia"/>
        </w:rPr>
        <w:t>机器人</w:t>
      </w:r>
      <w:r w:rsidRPr="00020BD5">
        <w:rPr>
          <w:rFonts w:hint="eastAsia"/>
        </w:rPr>
        <w:t>重摇概率数组】字段</w:t>
      </w:r>
    </w:p>
    <w:p w14:paraId="7565C9E4" w14:textId="794DCD50" w:rsidR="0073779B" w:rsidRPr="00020BD5" w:rsidRDefault="0073779B" w:rsidP="0073779B">
      <w:pPr>
        <w:numPr>
          <w:ilvl w:val="1"/>
          <w:numId w:val="2"/>
        </w:numPr>
      </w:pPr>
      <w:r w:rsidRPr="00020BD5">
        <w:rPr>
          <w:rFonts w:hint="eastAsia"/>
        </w:rPr>
        <w:t>数组里为第</w:t>
      </w:r>
      <w:r w:rsidRPr="00020BD5">
        <w:rPr>
          <w:rFonts w:hint="eastAsia"/>
        </w:rPr>
        <w:t>1</w:t>
      </w:r>
      <w:r w:rsidRPr="00020BD5">
        <w:rPr>
          <w:rFonts w:hint="eastAsia"/>
        </w:rPr>
        <w:t>、</w:t>
      </w:r>
      <w:r w:rsidRPr="00020BD5">
        <w:rPr>
          <w:rFonts w:hint="eastAsia"/>
        </w:rPr>
        <w:t>2</w:t>
      </w:r>
      <w:r w:rsidRPr="00020BD5">
        <w:rPr>
          <w:rFonts w:hint="eastAsia"/>
        </w:rPr>
        <w:t>、</w:t>
      </w:r>
      <w:r w:rsidRPr="00020BD5">
        <w:rPr>
          <w:rFonts w:hint="eastAsia"/>
        </w:rPr>
        <w:t>3</w:t>
      </w:r>
      <w:r w:rsidRPr="00020BD5">
        <w:rPr>
          <w:rFonts w:hint="eastAsia"/>
        </w:rPr>
        <w:t>……次重摇的概率</w:t>
      </w:r>
    </w:p>
    <w:p w14:paraId="38CA816E" w14:textId="64FD4ACF" w:rsidR="00AD3894" w:rsidRPr="00020BD5" w:rsidRDefault="00AD3894" w:rsidP="00AD3894">
      <w:pPr>
        <w:numPr>
          <w:ilvl w:val="0"/>
          <w:numId w:val="2"/>
        </w:numPr>
      </w:pPr>
      <w:r w:rsidRPr="00020BD5">
        <w:rPr>
          <w:rFonts w:hint="eastAsia"/>
        </w:rPr>
        <w:t>如果首回合为该机器人行动，机器人若触发重摇，其叫点延时</w:t>
      </w:r>
      <w:r w:rsidR="00365ECF" w:rsidRPr="00020BD5">
        <w:rPr>
          <w:rFonts w:hint="eastAsia"/>
        </w:rPr>
        <w:t>读另一个值</w:t>
      </w:r>
    </w:p>
    <w:p w14:paraId="0051E2D4" w14:textId="77777777" w:rsidR="0073779B" w:rsidRPr="00020BD5" w:rsidRDefault="0073779B" w:rsidP="0073779B">
      <w:pPr>
        <w:pStyle w:val="2"/>
        <w:tabs>
          <w:tab w:val="clear" w:pos="432"/>
        </w:tabs>
      </w:pPr>
      <w:r w:rsidRPr="00020BD5">
        <w:rPr>
          <w:rFonts w:hint="eastAsia"/>
        </w:rPr>
        <w:lastRenderedPageBreak/>
        <w:t>升场策略【公共】</w:t>
      </w:r>
    </w:p>
    <w:p w14:paraId="607785AD" w14:textId="77777777" w:rsidR="0073779B" w:rsidRPr="00020BD5" w:rsidRDefault="0073779B" w:rsidP="0073779B">
      <w:pPr>
        <w:numPr>
          <w:ilvl w:val="0"/>
          <w:numId w:val="2"/>
        </w:numPr>
      </w:pPr>
      <w:r w:rsidRPr="00020BD5">
        <w:rPr>
          <w:rFonts w:hint="eastAsia"/>
        </w:rPr>
        <w:t>机器人在金币满足的情况下，永远同意升场</w:t>
      </w:r>
    </w:p>
    <w:p w14:paraId="18DF6178" w14:textId="77777777" w:rsidR="002241D9" w:rsidRPr="00020BD5" w:rsidRDefault="006863AE">
      <w:pPr>
        <w:pStyle w:val="2"/>
        <w:tabs>
          <w:tab w:val="clear" w:pos="432"/>
        </w:tabs>
      </w:pPr>
      <w:r w:rsidRPr="00020BD5">
        <w:rPr>
          <w:rFonts w:hint="eastAsia"/>
        </w:rPr>
        <w:t>竞猜策略【公共】</w:t>
      </w:r>
    </w:p>
    <w:p w14:paraId="4CAAE7E0" w14:textId="6DA52A41" w:rsidR="002241D9" w:rsidRPr="00020BD5" w:rsidRDefault="006863AE">
      <w:pPr>
        <w:numPr>
          <w:ilvl w:val="0"/>
          <w:numId w:val="2"/>
        </w:numPr>
      </w:pPr>
      <w:r w:rsidRPr="00020BD5">
        <w:rPr>
          <w:rFonts w:hint="eastAsia"/>
        </w:rPr>
        <w:t>根据机器人</w:t>
      </w:r>
      <w:ins w:id="103" w:author="Administrator" w:date="2022-11-18T13:54:00Z">
        <w:r w:rsidR="00BD2066">
          <w:rPr>
            <w:rFonts w:hint="eastAsia"/>
          </w:rPr>
          <w:t>的</w:t>
        </w:r>
      </w:ins>
      <w:ins w:id="104" w:author="Administrator" w:date="2022-11-18T13:55:00Z">
        <w:r w:rsidR="00BD2066">
          <w:rPr>
            <w:rFonts w:hint="eastAsia"/>
          </w:rPr>
          <w:t>【竞猜倾向】和【当前叫开胜率】</w:t>
        </w:r>
      </w:ins>
      <w:del w:id="105" w:author="Administrator" w:date="2022-11-18T13:54:00Z">
        <w:r w:rsidRPr="00020BD5" w:rsidDel="00BD2066">
          <w:rPr>
            <w:rFonts w:hint="eastAsia"/>
          </w:rPr>
          <w:delText>属性</w:delText>
        </w:r>
      </w:del>
      <w:r w:rsidRPr="00020BD5">
        <w:rPr>
          <w:rFonts w:hint="eastAsia"/>
        </w:rPr>
        <w:t>，随机判断本次是否参与竞猜</w:t>
      </w:r>
    </w:p>
    <w:p w14:paraId="5A9639D3" w14:textId="19850922" w:rsidR="00BD2066" w:rsidRPr="00020BD5" w:rsidRDefault="006863AE">
      <w:pPr>
        <w:numPr>
          <w:ilvl w:val="1"/>
          <w:numId w:val="2"/>
        </w:numPr>
      </w:pPr>
      <w:del w:id="106" w:author="Administrator" w:date="2022-11-18T14:02:00Z">
        <w:r w:rsidRPr="00020BD5" w:rsidDel="00616352">
          <w:rPr>
            <w:rFonts w:hint="eastAsia"/>
          </w:rPr>
          <w:delText>读</w:delText>
        </w:r>
        <w:r w:rsidRPr="00020BD5" w:rsidDel="00616352">
          <w:rPr>
            <w:rFonts w:hint="eastAsia"/>
          </w:rPr>
          <w:delText>RobotsConfig</w:delText>
        </w:r>
        <w:r w:rsidRPr="00020BD5" w:rsidDel="00616352">
          <w:rPr>
            <w:rFonts w:hint="eastAsia"/>
          </w:rPr>
          <w:delText>【机器人配置】表的</w:delText>
        </w:r>
      </w:del>
      <w:del w:id="107" w:author="Administrator" w:date="2022-11-18T13:58:00Z">
        <w:r w:rsidRPr="00020BD5" w:rsidDel="00E154DE">
          <w:rPr>
            <w:rFonts w:hint="eastAsia"/>
          </w:rPr>
          <w:delText>【竞猜概率】</w:delText>
        </w:r>
      </w:del>
      <w:del w:id="108" w:author="Administrator" w:date="2022-11-18T14:02:00Z">
        <w:r w:rsidRPr="00020BD5" w:rsidDel="00616352">
          <w:rPr>
            <w:rFonts w:hint="eastAsia"/>
          </w:rPr>
          <w:delText>字段</w:delText>
        </w:r>
      </w:del>
      <w:ins w:id="109" w:author="Administrator" w:date="2022-11-18T13:55:00Z">
        <w:r w:rsidR="00BD2066">
          <w:rPr>
            <w:rFonts w:hint="eastAsia"/>
          </w:rPr>
          <w:t>【实际竞猜概率】</w:t>
        </w:r>
        <w:r w:rsidR="00BD2066">
          <w:rPr>
            <w:rFonts w:hint="eastAsia"/>
          </w:rPr>
          <w:t>=</w:t>
        </w:r>
        <w:r w:rsidR="00BD2066">
          <w:rPr>
            <w:rFonts w:hint="eastAsia"/>
          </w:rPr>
          <w:t>【竞猜</w:t>
        </w:r>
      </w:ins>
      <w:ins w:id="110" w:author="Administrator" w:date="2022-11-18T13:58:00Z">
        <w:r w:rsidR="00E154DE">
          <w:rPr>
            <w:rFonts w:hint="eastAsia"/>
          </w:rPr>
          <w:t>倾向</w:t>
        </w:r>
      </w:ins>
      <w:ins w:id="111" w:author="Administrator" w:date="2022-11-18T13:55:00Z">
        <w:r w:rsidR="00BD2066">
          <w:rPr>
            <w:rFonts w:hint="eastAsia"/>
          </w:rPr>
          <w:t>】</w:t>
        </w:r>
      </w:ins>
      <w:ins w:id="112" w:author="Administrator" w:date="2022-11-18T13:58:00Z">
        <w:r w:rsidR="00E154DE">
          <w:rPr>
            <w:rFonts w:hint="eastAsia"/>
          </w:rPr>
          <w:t>/</w:t>
        </w:r>
        <w:r w:rsidR="00E154DE">
          <w:t>10000</w:t>
        </w:r>
      </w:ins>
      <w:ins w:id="113" w:author="Administrator" w:date="2022-11-18T13:55:00Z">
        <w:r w:rsidR="00BD2066">
          <w:rPr>
            <w:rFonts w:hint="eastAsia"/>
          </w:rPr>
          <w:t>*</w:t>
        </w:r>
      </w:ins>
      <w:ins w:id="114" w:author="Administrator" w:date="2022-11-18T14:08:00Z">
        <w:r w:rsidR="00BB5A43">
          <w:t>(</w:t>
        </w:r>
      </w:ins>
      <w:ins w:id="115" w:author="Administrator" w:date="2022-11-18T13:56:00Z">
        <w:r w:rsidR="00BD2066">
          <w:t>A</w:t>
        </w:r>
        <w:r w:rsidR="00BD2066">
          <w:rPr>
            <w:rFonts w:hint="eastAsia"/>
          </w:rPr>
          <w:t>bs</w:t>
        </w:r>
        <w:r w:rsidR="00BD2066">
          <w:rPr>
            <w:rFonts w:hint="eastAsia"/>
          </w:rPr>
          <w:t>【当前叫开胜率</w:t>
        </w:r>
        <w:r w:rsidR="00BD2066">
          <w:rPr>
            <w:rFonts w:hint="eastAsia"/>
          </w:rPr>
          <w:t>-</w:t>
        </w:r>
        <w:r w:rsidR="00BD2066">
          <w:t>5000</w:t>
        </w:r>
        <w:r w:rsidR="00BD2066">
          <w:rPr>
            <w:rFonts w:hint="eastAsia"/>
          </w:rPr>
          <w:t>】</w:t>
        </w:r>
        <w:r w:rsidR="00BD2066">
          <w:rPr>
            <w:rFonts w:hint="eastAsia"/>
          </w:rPr>
          <w:t>/</w:t>
        </w:r>
        <w:r w:rsidR="00BD2066">
          <w:t>5000</w:t>
        </w:r>
      </w:ins>
      <w:ins w:id="116" w:author="Administrator" w:date="2022-11-18T14:08:00Z">
        <w:r w:rsidR="00BB5A43">
          <w:t>+</w:t>
        </w:r>
        <w:r w:rsidR="00BB5A43">
          <w:rPr>
            <w:rFonts w:hint="eastAsia"/>
          </w:rPr>
          <w:t>竞猜概率基数</w:t>
        </w:r>
        <w:r w:rsidR="00BB5A43">
          <w:rPr>
            <w:rFonts w:hint="eastAsia"/>
          </w:rPr>
          <w:t>)</w:t>
        </w:r>
      </w:ins>
    </w:p>
    <w:p w14:paraId="018791C5" w14:textId="598F5B5C" w:rsidR="00616352" w:rsidRDefault="00616352" w:rsidP="00616352">
      <w:pPr>
        <w:numPr>
          <w:ilvl w:val="2"/>
          <w:numId w:val="2"/>
        </w:numPr>
        <w:rPr>
          <w:ins w:id="117" w:author="Administrator" w:date="2022-11-18T14:08:00Z"/>
        </w:rPr>
      </w:pPr>
      <w:ins w:id="118" w:author="Administrator" w:date="2022-11-18T14:02:00Z">
        <w:r w:rsidRPr="00020BD5">
          <w:rPr>
            <w:rFonts w:hint="eastAsia"/>
          </w:rPr>
          <w:t>读</w:t>
        </w:r>
        <w:r w:rsidRPr="00020BD5">
          <w:rPr>
            <w:rFonts w:hint="eastAsia"/>
          </w:rPr>
          <w:t>RobotsConfig</w:t>
        </w:r>
        <w:r w:rsidRPr="00020BD5">
          <w:rPr>
            <w:rFonts w:hint="eastAsia"/>
          </w:rPr>
          <w:t>【机器人配置】表的</w:t>
        </w:r>
      </w:ins>
      <w:ins w:id="119" w:author="Administrator" w:date="2022-11-18T14:09:00Z">
        <w:r w:rsidR="00EE4E88" w:rsidRPr="00EE4E88">
          <w:t>VoteRatio</w:t>
        </w:r>
      </w:ins>
      <w:ins w:id="120" w:author="Administrator" w:date="2022-11-18T14:02:00Z">
        <w:r w:rsidRPr="00020BD5">
          <w:rPr>
            <w:rFonts w:hint="eastAsia"/>
          </w:rPr>
          <w:t>【竞猜</w:t>
        </w:r>
        <w:r>
          <w:rPr>
            <w:rFonts w:hint="eastAsia"/>
          </w:rPr>
          <w:t>倾向</w:t>
        </w:r>
        <w:r w:rsidRPr="00020BD5">
          <w:rPr>
            <w:rFonts w:hint="eastAsia"/>
          </w:rPr>
          <w:t>】字段</w:t>
        </w:r>
      </w:ins>
    </w:p>
    <w:p w14:paraId="5E475AAC" w14:textId="2B95FF78" w:rsidR="00BB5A43" w:rsidRDefault="00BB5A43" w:rsidP="00616352">
      <w:pPr>
        <w:numPr>
          <w:ilvl w:val="2"/>
          <w:numId w:val="2"/>
        </w:numPr>
        <w:rPr>
          <w:ins w:id="121" w:author="Administrator" w:date="2022-11-18T14:16:00Z"/>
        </w:rPr>
      </w:pPr>
      <w:ins w:id="122" w:author="Administrator" w:date="2022-11-18T14:08:00Z">
        <w:r>
          <w:rPr>
            <w:rFonts w:hint="eastAsia"/>
          </w:rPr>
          <w:t>读</w:t>
        </w:r>
      </w:ins>
      <w:ins w:id="123" w:author="Administrator" w:date="2022-11-18T14:09:00Z">
        <w:r w:rsidR="000B1B2C" w:rsidRPr="000B1B2C">
          <w:rPr>
            <w:rFonts w:hint="eastAsia"/>
          </w:rPr>
          <w:t>SystemConfig</w:t>
        </w:r>
        <w:r w:rsidR="000B1B2C" w:rsidRPr="000B1B2C">
          <w:rPr>
            <w:rFonts w:hint="eastAsia"/>
          </w:rPr>
          <w:t>【系统常量配置】</w:t>
        </w:r>
      </w:ins>
      <w:ins w:id="124" w:author="Administrator" w:date="2022-11-18T14:08:00Z">
        <w:r>
          <w:rPr>
            <w:rFonts w:hint="eastAsia"/>
          </w:rPr>
          <w:t>表的</w:t>
        </w:r>
      </w:ins>
      <w:ins w:id="125" w:author="Administrator" w:date="2022-11-18T14:09:00Z">
        <w:r w:rsidR="000B1B2C" w:rsidRPr="000B1B2C">
          <w:t>VoteProbBase</w:t>
        </w:r>
      </w:ins>
      <w:ins w:id="126" w:author="Administrator" w:date="2022-11-18T14:08:00Z">
        <w:r>
          <w:rPr>
            <w:rFonts w:hint="eastAsia"/>
          </w:rPr>
          <w:t>【竞猜概率基数】</w:t>
        </w:r>
      </w:ins>
    </w:p>
    <w:p w14:paraId="34766541" w14:textId="30EE5BBF" w:rsidR="002945BC" w:rsidRDefault="002945BC" w:rsidP="002945BC">
      <w:pPr>
        <w:numPr>
          <w:ilvl w:val="1"/>
          <w:numId w:val="2"/>
        </w:numPr>
        <w:rPr>
          <w:ins w:id="127" w:author="Administrator" w:date="2022-11-18T14:17:00Z"/>
        </w:rPr>
      </w:pPr>
      <w:ins w:id="128" w:author="Administrator" w:date="2022-11-18T14:16:00Z">
        <w:r>
          <w:rPr>
            <w:rFonts w:hint="eastAsia"/>
          </w:rPr>
          <w:t>当前叫开胜率</w:t>
        </w:r>
        <w:r>
          <w:rPr>
            <w:rFonts w:hint="eastAsia"/>
          </w:rPr>
          <w:t>&gt;</w:t>
        </w:r>
      </w:ins>
      <w:ins w:id="129" w:author="Administrator" w:date="2022-11-18T14:17:00Z">
        <w:r>
          <w:t>=</w:t>
        </w:r>
      </w:ins>
      <w:ins w:id="130" w:author="Administrator" w:date="2022-11-18T14:16:00Z">
        <w:r>
          <w:t>50</w:t>
        </w:r>
      </w:ins>
      <w:ins w:id="131" w:author="Administrator" w:date="2022-11-18T14:17:00Z">
        <w:r>
          <w:t>00</w:t>
        </w:r>
        <w:r>
          <w:rPr>
            <w:rFonts w:hint="eastAsia"/>
          </w:rPr>
          <w:t>，押叫开方</w:t>
        </w:r>
      </w:ins>
    </w:p>
    <w:p w14:paraId="172FA3DF" w14:textId="4B915A13" w:rsidR="002945BC" w:rsidRDefault="002945BC">
      <w:pPr>
        <w:numPr>
          <w:ilvl w:val="2"/>
          <w:numId w:val="2"/>
        </w:numPr>
        <w:rPr>
          <w:ins w:id="132" w:author="Administrator" w:date="2022-11-18T14:02:00Z"/>
        </w:rPr>
        <w:pPrChange w:id="133" w:author="Administrator" w:date="2022-11-18T14:17:00Z">
          <w:pPr>
            <w:numPr>
              <w:ilvl w:val="1"/>
              <w:numId w:val="2"/>
            </w:numPr>
            <w:ind w:left="1265" w:hanging="420"/>
          </w:pPr>
        </w:pPrChange>
      </w:pPr>
      <w:ins w:id="134" w:author="Administrator" w:date="2022-11-18T14:17:00Z">
        <w:r>
          <w:rPr>
            <w:rFonts w:hint="eastAsia"/>
          </w:rPr>
          <w:t>否则押被叫开方</w:t>
        </w:r>
      </w:ins>
    </w:p>
    <w:p w14:paraId="4B489232" w14:textId="40E45559" w:rsidR="0047192D" w:rsidRPr="00020BD5" w:rsidRDefault="0047192D" w:rsidP="0047192D">
      <w:pPr>
        <w:pStyle w:val="2"/>
        <w:tabs>
          <w:tab w:val="clear" w:pos="432"/>
        </w:tabs>
        <w:rPr>
          <w:ins w:id="135" w:author="Administrator" w:date="2022-11-18T14:10:00Z"/>
        </w:rPr>
      </w:pPr>
      <w:ins w:id="136" w:author="Administrator" w:date="2022-11-18T14:10:00Z">
        <w:r w:rsidRPr="00020BD5">
          <w:rPr>
            <w:rFonts w:hint="eastAsia"/>
          </w:rPr>
          <w:t>竞猜</w:t>
        </w:r>
        <w:r w:rsidR="00115A86">
          <w:rPr>
            <w:rFonts w:hint="eastAsia"/>
          </w:rPr>
          <w:t>结算</w:t>
        </w:r>
        <w:r>
          <w:rPr>
            <w:rFonts w:hint="eastAsia"/>
          </w:rPr>
          <w:t>换边策略</w:t>
        </w:r>
      </w:ins>
    </w:p>
    <w:p w14:paraId="4A8D05B3" w14:textId="267904AB" w:rsidR="008635C1" w:rsidRDefault="003A1946" w:rsidP="00983320">
      <w:pPr>
        <w:numPr>
          <w:ilvl w:val="0"/>
          <w:numId w:val="2"/>
        </w:numPr>
        <w:rPr>
          <w:ins w:id="137" w:author="Administrator" w:date="2022-11-18T15:26:00Z"/>
        </w:rPr>
      </w:pPr>
      <w:ins w:id="138" w:author="Administrator" w:date="2022-11-18T14:11:00Z">
        <w:r>
          <w:rPr>
            <w:rFonts w:hint="eastAsia"/>
          </w:rPr>
          <w:t>若胜利方有【胜利倾向】</w:t>
        </w:r>
        <w:r>
          <w:rPr>
            <w:rFonts w:hint="eastAsia"/>
          </w:rPr>
          <w:t>&gt;</w:t>
        </w:r>
        <w:r>
          <w:t>0</w:t>
        </w:r>
      </w:ins>
      <w:ins w:id="139" w:author="Administrator" w:date="2022-11-18T14:12:00Z">
        <w:r>
          <w:rPr>
            <w:rFonts w:hint="eastAsia"/>
          </w:rPr>
          <w:t>的</w:t>
        </w:r>
        <w:r w:rsidR="001C33BA">
          <w:rPr>
            <w:rFonts w:hint="eastAsia"/>
          </w:rPr>
          <w:t>玩家</w:t>
        </w:r>
      </w:ins>
      <w:ins w:id="140" w:author="Administrator" w:date="2022-11-18T14:13:00Z">
        <w:r w:rsidR="00AE5807">
          <w:rPr>
            <w:rFonts w:hint="eastAsia"/>
          </w:rPr>
          <w:t>，则失败方机器人概率换边</w:t>
        </w:r>
      </w:ins>
    </w:p>
    <w:p w14:paraId="3CB758B4" w14:textId="0AA3BFD3" w:rsidR="00AE5807" w:rsidRDefault="00B47835" w:rsidP="00AE5807">
      <w:pPr>
        <w:numPr>
          <w:ilvl w:val="1"/>
          <w:numId w:val="2"/>
        </w:numPr>
        <w:rPr>
          <w:ins w:id="141" w:author="Administrator" w:date="2022-11-18T14:14:00Z"/>
        </w:rPr>
      </w:pPr>
      <w:ins w:id="142" w:author="Administrator" w:date="2022-11-18T14:13:00Z">
        <w:r>
          <w:rPr>
            <w:rFonts w:hint="eastAsia"/>
          </w:rPr>
          <w:t>换边概率</w:t>
        </w:r>
        <w:r>
          <w:rPr>
            <w:rFonts w:hint="eastAsia"/>
          </w:rPr>
          <w:t>=</w:t>
        </w:r>
      </w:ins>
      <w:ins w:id="143" w:author="Administrator" w:date="2022-11-18T14:14:00Z">
        <w:r w:rsidR="00947CB3">
          <w:rPr>
            <w:rFonts w:hint="eastAsia"/>
          </w:rPr>
          <w:t>【胜利倾向】</w:t>
        </w:r>
        <w:r w:rsidR="004124CF">
          <w:rPr>
            <w:rFonts w:hint="eastAsia"/>
          </w:rPr>
          <w:t>/</w:t>
        </w:r>
        <w:r w:rsidR="004124CF">
          <w:t>10000</w:t>
        </w:r>
      </w:ins>
      <w:ins w:id="144" w:author="Administrator" w:date="2022-11-18T14:18:00Z">
        <w:r w:rsidR="00A54B00">
          <w:rPr>
            <w:rFonts w:hint="eastAsia"/>
          </w:rPr>
          <w:t>*</w:t>
        </w:r>
      </w:ins>
      <w:ins w:id="145" w:author="Administrator" w:date="2022-11-18T14:19:00Z">
        <w:r w:rsidR="00A54B00">
          <w:t>(</w:t>
        </w:r>
      </w:ins>
      <w:ins w:id="146" w:author="Administrator" w:date="2022-11-18T15:25:00Z">
        <w:r w:rsidR="005A6344">
          <w:t>1-</w:t>
        </w:r>
      </w:ins>
      <w:ins w:id="147" w:author="Administrator" w:date="2022-11-18T15:29:00Z">
        <w:r w:rsidR="00E1305E">
          <w:t>Abs</w:t>
        </w:r>
        <w:r w:rsidR="00E1305E">
          <w:rPr>
            <w:rFonts w:hint="eastAsia"/>
          </w:rPr>
          <w:t>【当前叫开胜率</w:t>
        </w:r>
        <w:r w:rsidR="00E1305E">
          <w:rPr>
            <w:rFonts w:hint="eastAsia"/>
          </w:rPr>
          <w:t>-</w:t>
        </w:r>
        <w:r w:rsidR="00E1305E">
          <w:t>5000</w:t>
        </w:r>
        <w:r w:rsidR="00E1305E">
          <w:rPr>
            <w:rFonts w:hint="eastAsia"/>
          </w:rPr>
          <w:t>】</w:t>
        </w:r>
      </w:ins>
      <w:ins w:id="148" w:author="Administrator" w:date="2022-11-18T14:18:00Z">
        <w:r w:rsidR="00A54B00">
          <w:rPr>
            <w:rFonts w:hint="eastAsia"/>
          </w:rPr>
          <w:t>/</w:t>
        </w:r>
        <w:r w:rsidR="00A54B00">
          <w:t>5000</w:t>
        </w:r>
        <w:r w:rsidR="00A54B00">
          <w:rPr>
            <w:rFonts w:hint="eastAsia"/>
          </w:rPr>
          <w:t>)</w:t>
        </w:r>
      </w:ins>
    </w:p>
    <w:p w14:paraId="607C1036" w14:textId="0071A962" w:rsidR="004972CC" w:rsidRPr="00020BD5" w:rsidRDefault="00F85E97">
      <w:pPr>
        <w:numPr>
          <w:ilvl w:val="0"/>
          <w:numId w:val="2"/>
        </w:numPr>
        <w:rPr>
          <w:ins w:id="149" w:author="Administrator" w:date="2022-11-18T14:11:00Z"/>
        </w:rPr>
      </w:pPr>
      <w:ins w:id="150" w:author="Administrator" w:date="2022-11-18T14:19:00Z">
        <w:r>
          <w:rPr>
            <w:rFonts w:hint="eastAsia"/>
          </w:rPr>
          <w:t>每个机器人只可判断一次</w:t>
        </w:r>
      </w:ins>
    </w:p>
    <w:p w14:paraId="14580722" w14:textId="73FEC403" w:rsidR="002241D9" w:rsidRPr="00020BD5" w:rsidDel="00B07BAD" w:rsidRDefault="006863AE">
      <w:pPr>
        <w:numPr>
          <w:ilvl w:val="0"/>
          <w:numId w:val="2"/>
        </w:numPr>
        <w:rPr>
          <w:del w:id="151" w:author="Administrator" w:date="2022-11-18T14:10:00Z"/>
        </w:rPr>
      </w:pPr>
      <w:del w:id="152" w:author="Administrator" w:date="2022-11-18T14:10:00Z">
        <w:r w:rsidRPr="00020BD5" w:rsidDel="00B07BAD">
          <w:rPr>
            <w:rFonts w:hint="eastAsia"/>
          </w:rPr>
          <w:delText>如果竞猜，查询当前叫</w:delText>
        </w:r>
      </w:del>
      <w:del w:id="153" w:author="Administrator" w:date="2022-11-18T13:49:00Z">
        <w:r w:rsidRPr="00020BD5" w:rsidDel="001E3B39">
          <w:rPr>
            <w:rFonts w:hint="eastAsia"/>
          </w:rPr>
          <w:delText>点</w:delText>
        </w:r>
      </w:del>
      <w:del w:id="154" w:author="Administrator" w:date="2022-11-18T14:10:00Z">
        <w:r w:rsidRPr="00020BD5" w:rsidDel="00B07BAD">
          <w:rPr>
            <w:rFonts w:hint="eastAsia"/>
          </w:rPr>
          <w:delText>胜率</w:delText>
        </w:r>
      </w:del>
    </w:p>
    <w:p w14:paraId="10165C9A" w14:textId="30202700" w:rsidR="002241D9" w:rsidRPr="00020BD5" w:rsidDel="00B07BAD" w:rsidRDefault="006863AE">
      <w:pPr>
        <w:numPr>
          <w:ilvl w:val="1"/>
          <w:numId w:val="2"/>
        </w:numPr>
        <w:rPr>
          <w:del w:id="155" w:author="Administrator" w:date="2022-11-18T14:10:00Z"/>
        </w:rPr>
      </w:pPr>
      <w:del w:id="156" w:author="Administrator" w:date="2022-11-18T14:10:00Z">
        <w:r w:rsidRPr="00020BD5" w:rsidDel="00B07BAD">
          <w:rPr>
            <w:rFonts w:hint="eastAsia"/>
          </w:rPr>
          <w:delText>读</w:delText>
        </w:r>
        <w:r w:rsidRPr="00020BD5" w:rsidDel="00B07BAD">
          <w:rPr>
            <w:rFonts w:hint="eastAsia"/>
          </w:rPr>
          <w:delText>RobotsConfig</w:delText>
        </w:r>
        <w:r w:rsidRPr="00020BD5" w:rsidDel="00B07BAD">
          <w:rPr>
            <w:rFonts w:hint="eastAsia"/>
          </w:rPr>
          <w:delText>【机器人配置】表的【竞猜押注胜率区间】字段</w:delText>
        </w:r>
      </w:del>
    </w:p>
    <w:p w14:paraId="44EB2ABB" w14:textId="73CFF807" w:rsidR="002241D9" w:rsidRPr="00020BD5" w:rsidDel="00B07BAD" w:rsidRDefault="006863AE">
      <w:pPr>
        <w:numPr>
          <w:ilvl w:val="2"/>
          <w:numId w:val="2"/>
        </w:numPr>
        <w:rPr>
          <w:del w:id="157" w:author="Administrator" w:date="2022-11-18T14:10:00Z"/>
        </w:rPr>
      </w:pPr>
      <w:del w:id="158" w:author="Administrator" w:date="2022-11-18T14:10:00Z">
        <w:r w:rsidRPr="00020BD5" w:rsidDel="00B07BAD">
          <w:rPr>
            <w:rFonts w:hint="eastAsia"/>
          </w:rPr>
          <w:delText>在区间内，胜率决定了押注的概率</w:delText>
        </w:r>
      </w:del>
    </w:p>
    <w:p w14:paraId="78BF026A" w14:textId="043FB2CB" w:rsidR="00A6317A" w:rsidRPr="00020BD5" w:rsidDel="00B07BAD" w:rsidRDefault="00A6317A" w:rsidP="00A6317A">
      <w:pPr>
        <w:numPr>
          <w:ilvl w:val="3"/>
          <w:numId w:val="2"/>
        </w:numPr>
        <w:rPr>
          <w:del w:id="159" w:author="Administrator" w:date="2022-11-18T14:10:00Z"/>
        </w:rPr>
      </w:pPr>
      <w:del w:id="160" w:author="Administrator" w:date="2022-11-18T14:10:00Z">
        <w:r w:rsidRPr="00020BD5" w:rsidDel="00B07BAD">
          <w:rPr>
            <w:rFonts w:hint="eastAsia"/>
          </w:rPr>
          <w:delText>押的时候，押查表胜率高的一方</w:delText>
        </w:r>
      </w:del>
    </w:p>
    <w:p w14:paraId="0CD316E9" w14:textId="08A719D3" w:rsidR="002241D9" w:rsidRPr="00020BD5" w:rsidDel="00B07BAD" w:rsidRDefault="006863AE">
      <w:pPr>
        <w:numPr>
          <w:ilvl w:val="2"/>
          <w:numId w:val="2"/>
        </w:numPr>
        <w:rPr>
          <w:del w:id="161" w:author="Administrator" w:date="2022-11-18T14:10:00Z"/>
        </w:rPr>
      </w:pPr>
      <w:del w:id="162" w:author="Administrator" w:date="2022-11-18T14:10:00Z">
        <w:r w:rsidRPr="00020BD5" w:rsidDel="00B07BAD">
          <w:rPr>
            <w:rFonts w:hint="eastAsia"/>
          </w:rPr>
          <w:delText>在区间外，押胜率高的一方</w:delText>
        </w:r>
      </w:del>
    </w:p>
    <w:p w14:paraId="1922AD5B" w14:textId="77777777" w:rsidR="002241D9" w:rsidRPr="00020BD5" w:rsidRDefault="006863AE">
      <w:pPr>
        <w:pStyle w:val="2"/>
        <w:tabs>
          <w:tab w:val="clear" w:pos="432"/>
        </w:tabs>
      </w:pPr>
      <w:r w:rsidRPr="00020BD5">
        <w:rPr>
          <w:rFonts w:hint="eastAsia"/>
        </w:rPr>
        <w:t>延时逻辑【公共】</w:t>
      </w:r>
    </w:p>
    <w:p w14:paraId="1449C20A" w14:textId="68721C0C" w:rsidR="00103232" w:rsidRPr="00020BD5" w:rsidRDefault="00103232" w:rsidP="00103232">
      <w:pPr>
        <w:numPr>
          <w:ilvl w:val="0"/>
          <w:numId w:val="2"/>
        </w:numPr>
      </w:pPr>
      <w:r w:rsidRPr="00020BD5">
        <w:rPr>
          <w:rFonts w:hint="eastAsia"/>
        </w:rPr>
        <w:t>重摇延时</w:t>
      </w:r>
    </w:p>
    <w:p w14:paraId="6CA5B0B4" w14:textId="4124067F" w:rsidR="00103232" w:rsidRPr="00020BD5" w:rsidRDefault="00103232" w:rsidP="00103232">
      <w:pPr>
        <w:numPr>
          <w:ilvl w:val="1"/>
          <w:numId w:val="2"/>
        </w:numPr>
      </w:pPr>
      <w:r w:rsidRPr="00020BD5">
        <w:rPr>
          <w:rFonts w:hint="eastAsia"/>
        </w:rPr>
        <w:t>读</w:t>
      </w:r>
      <w:r w:rsidRPr="00020BD5">
        <w:rPr>
          <w:rFonts w:hint="eastAsia"/>
        </w:rPr>
        <w:t>System</w:t>
      </w:r>
      <w:r w:rsidRPr="00020BD5">
        <w:t>C</w:t>
      </w:r>
      <w:r w:rsidRPr="00020BD5">
        <w:rPr>
          <w:rFonts w:hint="eastAsia"/>
        </w:rPr>
        <w:t>onfig</w:t>
      </w:r>
      <w:r w:rsidRPr="00020BD5">
        <w:rPr>
          <w:rFonts w:hint="eastAsia"/>
        </w:rPr>
        <w:t>表【</w:t>
      </w:r>
      <w:r w:rsidR="004C4535" w:rsidRPr="00020BD5">
        <w:rPr>
          <w:rFonts w:hint="eastAsia"/>
        </w:rPr>
        <w:t>重摇</w:t>
      </w:r>
      <w:r w:rsidRPr="00020BD5">
        <w:rPr>
          <w:rFonts w:hint="eastAsia"/>
        </w:rPr>
        <w:t>延时】字段</w:t>
      </w:r>
    </w:p>
    <w:p w14:paraId="1E1A0DA8" w14:textId="515C201B" w:rsidR="000D6429" w:rsidRPr="00020BD5" w:rsidRDefault="000D6429" w:rsidP="00103232">
      <w:pPr>
        <w:numPr>
          <w:ilvl w:val="1"/>
          <w:numId w:val="2"/>
        </w:numPr>
      </w:pPr>
      <w:r w:rsidRPr="00020BD5">
        <w:rPr>
          <w:rFonts w:hint="eastAsia"/>
        </w:rPr>
        <w:t>每次延时独立随机</w:t>
      </w:r>
    </w:p>
    <w:p w14:paraId="2B78D6A3" w14:textId="77777777" w:rsidR="00103232" w:rsidRPr="00020BD5" w:rsidRDefault="00103232" w:rsidP="00103232">
      <w:pPr>
        <w:numPr>
          <w:ilvl w:val="0"/>
          <w:numId w:val="2"/>
        </w:numPr>
      </w:pPr>
      <w:r w:rsidRPr="00020BD5">
        <w:rPr>
          <w:rFonts w:hint="eastAsia"/>
        </w:rPr>
        <w:t>叫点延时</w:t>
      </w:r>
    </w:p>
    <w:p w14:paraId="55CEFEC2" w14:textId="5617679A" w:rsidR="00103232" w:rsidRPr="00020BD5" w:rsidRDefault="00103232" w:rsidP="00103232">
      <w:pPr>
        <w:numPr>
          <w:ilvl w:val="1"/>
          <w:numId w:val="2"/>
        </w:numPr>
      </w:pPr>
      <w:r w:rsidRPr="00020BD5">
        <w:rPr>
          <w:rFonts w:hint="eastAsia"/>
        </w:rPr>
        <w:t>读</w:t>
      </w:r>
      <w:r w:rsidRPr="00020BD5">
        <w:rPr>
          <w:rFonts w:hint="eastAsia"/>
        </w:rPr>
        <w:t>System</w:t>
      </w:r>
      <w:r w:rsidRPr="00020BD5">
        <w:t>C</w:t>
      </w:r>
      <w:r w:rsidRPr="00020BD5">
        <w:rPr>
          <w:rFonts w:hint="eastAsia"/>
        </w:rPr>
        <w:t>onfig</w:t>
      </w:r>
      <w:r w:rsidRPr="00020BD5">
        <w:rPr>
          <w:rFonts w:hint="eastAsia"/>
        </w:rPr>
        <w:t>表【叫点延时】字段</w:t>
      </w:r>
    </w:p>
    <w:p w14:paraId="727C643B" w14:textId="7DDB04F2" w:rsidR="00843264" w:rsidRPr="00020BD5" w:rsidRDefault="00843264" w:rsidP="00843264">
      <w:pPr>
        <w:numPr>
          <w:ilvl w:val="1"/>
          <w:numId w:val="2"/>
        </w:numPr>
      </w:pPr>
      <w:r w:rsidRPr="00020BD5">
        <w:rPr>
          <w:rFonts w:hint="eastAsia"/>
        </w:rPr>
        <w:t>读</w:t>
      </w:r>
      <w:r w:rsidRPr="00020BD5">
        <w:rPr>
          <w:rFonts w:hint="eastAsia"/>
        </w:rPr>
        <w:t>System</w:t>
      </w:r>
      <w:r w:rsidRPr="00020BD5">
        <w:t>C</w:t>
      </w:r>
      <w:r w:rsidRPr="00020BD5">
        <w:rPr>
          <w:rFonts w:hint="eastAsia"/>
        </w:rPr>
        <w:t>onfig</w:t>
      </w:r>
      <w:r w:rsidRPr="00020BD5">
        <w:rPr>
          <w:rFonts w:hint="eastAsia"/>
        </w:rPr>
        <w:t>表【重摇叫点延时】字段</w:t>
      </w:r>
    </w:p>
    <w:p w14:paraId="75EF8ED7" w14:textId="77777777" w:rsidR="002241D9" w:rsidRPr="00020BD5" w:rsidRDefault="006863AE">
      <w:pPr>
        <w:numPr>
          <w:ilvl w:val="0"/>
          <w:numId w:val="2"/>
        </w:numPr>
      </w:pPr>
      <w:r w:rsidRPr="00020BD5">
        <w:rPr>
          <w:rFonts w:hint="eastAsia"/>
        </w:rPr>
        <w:t>叫开延时</w:t>
      </w:r>
    </w:p>
    <w:p w14:paraId="0247BBE1" w14:textId="77777777" w:rsidR="002241D9" w:rsidRPr="00020BD5" w:rsidRDefault="006863AE">
      <w:pPr>
        <w:numPr>
          <w:ilvl w:val="1"/>
          <w:numId w:val="2"/>
        </w:numPr>
      </w:pPr>
      <w:r w:rsidRPr="00020BD5">
        <w:rPr>
          <w:rFonts w:hint="eastAsia"/>
        </w:rPr>
        <w:t>读</w:t>
      </w:r>
      <w:r w:rsidRPr="00020BD5">
        <w:rPr>
          <w:rFonts w:hint="eastAsia"/>
        </w:rPr>
        <w:t>System</w:t>
      </w:r>
      <w:r w:rsidRPr="00020BD5">
        <w:t>C</w:t>
      </w:r>
      <w:r w:rsidRPr="00020BD5">
        <w:rPr>
          <w:rFonts w:hint="eastAsia"/>
        </w:rPr>
        <w:t>onfig</w:t>
      </w:r>
      <w:r w:rsidRPr="00020BD5">
        <w:rPr>
          <w:rFonts w:hint="eastAsia"/>
        </w:rPr>
        <w:t>表【叫开延时】字段</w:t>
      </w:r>
    </w:p>
    <w:p w14:paraId="14FF5E43" w14:textId="77777777" w:rsidR="002241D9" w:rsidRPr="00020BD5" w:rsidRDefault="006863AE">
      <w:pPr>
        <w:numPr>
          <w:ilvl w:val="0"/>
          <w:numId w:val="2"/>
        </w:numPr>
      </w:pPr>
      <w:r w:rsidRPr="00020BD5">
        <w:rPr>
          <w:rFonts w:hint="eastAsia"/>
        </w:rPr>
        <w:t>升场延时</w:t>
      </w:r>
    </w:p>
    <w:p w14:paraId="23CFFAAC" w14:textId="77777777" w:rsidR="002241D9" w:rsidRPr="00020BD5" w:rsidRDefault="006863AE">
      <w:pPr>
        <w:numPr>
          <w:ilvl w:val="1"/>
          <w:numId w:val="2"/>
        </w:numPr>
      </w:pPr>
      <w:r w:rsidRPr="00020BD5">
        <w:rPr>
          <w:rFonts w:hint="eastAsia"/>
        </w:rPr>
        <w:t>读</w:t>
      </w:r>
      <w:r w:rsidRPr="00020BD5">
        <w:rPr>
          <w:rFonts w:hint="eastAsia"/>
        </w:rPr>
        <w:t>System</w:t>
      </w:r>
      <w:r w:rsidRPr="00020BD5">
        <w:t>C</w:t>
      </w:r>
      <w:r w:rsidRPr="00020BD5">
        <w:rPr>
          <w:rFonts w:hint="eastAsia"/>
        </w:rPr>
        <w:t>onfig</w:t>
      </w:r>
      <w:r w:rsidRPr="00020BD5">
        <w:rPr>
          <w:rFonts w:hint="eastAsia"/>
        </w:rPr>
        <w:t>表【升场延时】字段</w:t>
      </w:r>
    </w:p>
    <w:p w14:paraId="7CD06A27" w14:textId="77777777" w:rsidR="002241D9" w:rsidRPr="00020BD5" w:rsidRDefault="006863AE">
      <w:pPr>
        <w:numPr>
          <w:ilvl w:val="0"/>
          <w:numId w:val="2"/>
        </w:numPr>
      </w:pPr>
      <w:r w:rsidRPr="00020BD5">
        <w:rPr>
          <w:rFonts w:hint="eastAsia"/>
        </w:rPr>
        <w:t>竞猜延时</w:t>
      </w:r>
    </w:p>
    <w:p w14:paraId="628559EB" w14:textId="77777777" w:rsidR="002241D9" w:rsidRPr="00331A4D" w:rsidRDefault="006863AE">
      <w:pPr>
        <w:numPr>
          <w:ilvl w:val="1"/>
          <w:numId w:val="2"/>
        </w:numPr>
      </w:pPr>
      <w:r w:rsidRPr="00331A4D">
        <w:rPr>
          <w:rFonts w:hint="eastAsia"/>
        </w:rPr>
        <w:t>读</w:t>
      </w:r>
      <w:r w:rsidRPr="00331A4D">
        <w:rPr>
          <w:rFonts w:hint="eastAsia"/>
        </w:rPr>
        <w:t>System</w:t>
      </w:r>
      <w:r w:rsidRPr="00331A4D">
        <w:t>C</w:t>
      </w:r>
      <w:r w:rsidRPr="00331A4D">
        <w:rPr>
          <w:rFonts w:hint="eastAsia"/>
        </w:rPr>
        <w:t>onfig</w:t>
      </w:r>
      <w:r w:rsidRPr="00331A4D">
        <w:rPr>
          <w:rFonts w:hint="eastAsia"/>
        </w:rPr>
        <w:t>表【竞猜延时】字段</w:t>
      </w:r>
    </w:p>
    <w:p w14:paraId="30D78109" w14:textId="77777777" w:rsidR="002241D9" w:rsidRDefault="002241D9"/>
    <w:p w14:paraId="567E08FD" w14:textId="77777777" w:rsidR="002241D9" w:rsidRDefault="006863AE">
      <w:pPr>
        <w:pStyle w:val="2"/>
        <w:tabs>
          <w:tab w:val="clear" w:pos="432"/>
        </w:tabs>
        <w:rPr>
          <w:highlight w:val="darkGray"/>
        </w:rPr>
      </w:pPr>
      <w:r>
        <w:rPr>
          <w:rFonts w:hint="eastAsia"/>
          <w:highlight w:val="darkGray"/>
        </w:rPr>
        <w:t>互动策略【暂不开发】</w:t>
      </w:r>
    </w:p>
    <w:p w14:paraId="3C2BC021" w14:textId="77777777" w:rsidR="002241D9" w:rsidRDefault="002241D9"/>
    <w:p w14:paraId="7576933E" w14:textId="77777777" w:rsidR="002241D9" w:rsidRDefault="006863AE">
      <w:pPr>
        <w:pStyle w:val="1"/>
        <w:rPr>
          <w:rFonts w:ascii="微软雅黑" w:hAnsi="微软雅黑"/>
        </w:rPr>
      </w:pPr>
      <w:r>
        <w:rPr>
          <w:rFonts w:ascii="微软雅黑" w:hAnsi="微软雅黑"/>
        </w:rPr>
        <w:t>配置相关</w:t>
      </w:r>
    </w:p>
    <w:p w14:paraId="60FBA8E2" w14:textId="77777777" w:rsidR="002241D9" w:rsidRDefault="006863AE">
      <w:pPr>
        <w:pStyle w:val="2"/>
        <w:tabs>
          <w:tab w:val="clear" w:pos="432"/>
        </w:tabs>
      </w:pPr>
      <w:bookmarkStart w:id="163" w:name="_Hlk98280695"/>
      <w:r>
        <w:rPr>
          <w:rFonts w:hint="eastAsia"/>
        </w:rPr>
        <w:t>Robots</w:t>
      </w:r>
      <w:bookmarkEnd w:id="163"/>
      <w:r>
        <w:rPr>
          <w:rFonts w:hint="eastAsia"/>
        </w:rPr>
        <w:t>Config</w:t>
      </w:r>
      <w:r>
        <w:rPr>
          <w:rFonts w:hint="eastAsia"/>
        </w:rPr>
        <w:t>【机器人配置】</w:t>
      </w:r>
    </w:p>
    <w:p w14:paraId="318ACD94" w14:textId="77777777" w:rsidR="002241D9" w:rsidRDefault="006863AE">
      <w:pPr>
        <w:pStyle w:val="2"/>
        <w:tabs>
          <w:tab w:val="clear" w:pos="432"/>
        </w:tabs>
      </w:pPr>
      <w:r>
        <w:rPr>
          <w:rFonts w:hint="eastAsia"/>
        </w:rPr>
        <w:t>RoomConfig</w:t>
      </w:r>
      <w:r>
        <w:rPr>
          <w:rFonts w:hint="eastAsia"/>
        </w:rPr>
        <w:t>【房间配置】</w:t>
      </w:r>
    </w:p>
    <w:p w14:paraId="34FD7AB0" w14:textId="77777777" w:rsidR="002241D9" w:rsidRDefault="006863AE">
      <w:pPr>
        <w:pStyle w:val="2"/>
        <w:tabs>
          <w:tab w:val="clear" w:pos="432"/>
        </w:tabs>
      </w:pPr>
      <w:r>
        <w:rPr>
          <w:rFonts w:hint="eastAsia"/>
        </w:rPr>
        <w:lastRenderedPageBreak/>
        <w:t>BoastModeWinProbConfig</w:t>
      </w:r>
      <w:r>
        <w:rPr>
          <w:rFonts w:hint="eastAsia"/>
        </w:rPr>
        <w:t>【吹牛模式胜率配置】</w:t>
      </w:r>
    </w:p>
    <w:p w14:paraId="7B587632" w14:textId="77777777" w:rsidR="002241D9" w:rsidRDefault="006863AE">
      <w:pPr>
        <w:pStyle w:val="2"/>
        <w:tabs>
          <w:tab w:val="clear" w:pos="432"/>
        </w:tabs>
      </w:pPr>
      <w:r>
        <w:rPr>
          <w:rFonts w:hint="eastAsia"/>
        </w:rPr>
        <w:t>SystemConfig</w:t>
      </w:r>
      <w:r>
        <w:rPr>
          <w:rFonts w:hint="eastAsia"/>
        </w:rPr>
        <w:t>【系统常量配置】</w:t>
      </w:r>
    </w:p>
    <w:sectPr w:rsidR="002241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31B1F7" w14:textId="77777777" w:rsidR="0074690F" w:rsidRDefault="0074690F" w:rsidP="0085696C">
      <w:r>
        <w:separator/>
      </w:r>
    </w:p>
  </w:endnote>
  <w:endnote w:type="continuationSeparator" w:id="0">
    <w:p w14:paraId="1EBEF4B7" w14:textId="77777777" w:rsidR="0074690F" w:rsidRDefault="0074690F" w:rsidP="008569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713389" w14:textId="77777777" w:rsidR="0074690F" w:rsidRDefault="0074690F" w:rsidP="0085696C">
      <w:r>
        <w:separator/>
      </w:r>
    </w:p>
  </w:footnote>
  <w:footnote w:type="continuationSeparator" w:id="0">
    <w:p w14:paraId="130D478A" w14:textId="77777777" w:rsidR="0074690F" w:rsidRDefault="0074690F" w:rsidP="008569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3D64FA"/>
    <w:multiLevelType w:val="multilevel"/>
    <w:tmpl w:val="513D64FA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  <w:rPr>
        <w:rFonts w:ascii="Arial" w:eastAsia="宋体" w:hAnsi="Arial" w:hint="default"/>
        <w:b/>
        <w:i w:val="0"/>
        <w:sz w:val="28"/>
        <w:lang w:val="en-US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ascii="Arial" w:eastAsia="宋体" w:hAnsi="Arial" w:hint="default"/>
        <w:b/>
        <w:i w:val="0"/>
        <w:sz w:val="24"/>
        <w:lang w:val="en-US"/>
      </w:rPr>
    </w:lvl>
    <w:lvl w:ilvl="2">
      <w:start w:val="1"/>
      <w:numFmt w:val="decimal"/>
      <w:pStyle w:val="3"/>
      <w:lvlText w:val="%1.%2.%3"/>
      <w:lvlJc w:val="left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</w:rPr>
    </w:lvl>
    <w:lvl w:ilvl="3">
      <w:start w:val="1"/>
      <w:numFmt w:val="decimal"/>
      <w:lvlText w:val="%1.%2.%3.%4"/>
      <w:lvlJc w:val="left"/>
      <w:pPr>
        <w:tabs>
          <w:tab w:val="left" w:pos="860"/>
        </w:tabs>
        <w:ind w:left="860" w:hanging="680"/>
      </w:pPr>
      <w:rPr>
        <w:rFonts w:ascii="Arial" w:eastAsia="宋体" w:hAnsi="Arial" w:hint="default"/>
        <w:sz w:val="21"/>
      </w:rPr>
    </w:lvl>
    <w:lvl w:ilvl="4">
      <w:start w:val="1"/>
      <w:numFmt w:val="decimal"/>
      <w:lvlText w:val="%1.%2.%3.%4.%5"/>
      <w:lvlJc w:val="left"/>
      <w:pPr>
        <w:tabs>
          <w:tab w:val="left" w:pos="1080"/>
        </w:tabs>
        <w:ind w:left="737" w:hanging="737"/>
      </w:pPr>
      <w:rPr>
        <w:rFonts w:ascii="Arial" w:eastAsia="宋体" w:hAnsi="Arial" w:hint="default"/>
        <w:b w:val="0"/>
        <w:i w:val="0"/>
        <w:sz w:val="21"/>
      </w:rPr>
    </w:lvl>
    <w:lvl w:ilvl="5">
      <w:start w:val="1"/>
      <w:numFmt w:val="decimal"/>
      <w:lvlText w:val="%6)"/>
      <w:lvlJc w:val="left"/>
      <w:pPr>
        <w:tabs>
          <w:tab w:val="left" w:pos="794"/>
        </w:tabs>
        <w:ind w:left="794" w:hanging="794"/>
      </w:pPr>
      <w:rPr>
        <w:rFonts w:hint="eastAsia"/>
      </w:rPr>
    </w:lvl>
    <w:lvl w:ilvl="6">
      <w:start w:val="1"/>
      <w:numFmt w:val="lowerLetter"/>
      <w:lvlText w:val="%7)"/>
      <w:lvlJc w:val="left"/>
      <w:pPr>
        <w:tabs>
          <w:tab w:val="left" w:pos="794"/>
        </w:tabs>
        <w:ind w:left="794" w:hanging="794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80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2160"/>
        </w:tabs>
        <w:ind w:left="1584" w:hanging="1584"/>
      </w:pPr>
      <w:rPr>
        <w:rFonts w:hint="eastAsia"/>
      </w:rPr>
    </w:lvl>
  </w:abstractNum>
  <w:abstractNum w:abstractNumId="1" w15:restartNumberingAfterBreak="0">
    <w:nsid w:val="5EB75B5D"/>
    <w:multiLevelType w:val="multilevel"/>
    <w:tmpl w:val="5EB75B5D"/>
    <w:lvl w:ilvl="0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ind w:left="2105" w:hanging="420"/>
      </w:pPr>
      <w:rPr>
        <w:rFonts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trackRevisions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15B82234"/>
    <w:rsid w:val="00005B0F"/>
    <w:rsid w:val="00020BD5"/>
    <w:rsid w:val="00022D1E"/>
    <w:rsid w:val="000236F0"/>
    <w:rsid w:val="0002550E"/>
    <w:rsid w:val="00046663"/>
    <w:rsid w:val="00052C1E"/>
    <w:rsid w:val="00055CF8"/>
    <w:rsid w:val="000568A7"/>
    <w:rsid w:val="00056C38"/>
    <w:rsid w:val="000618C8"/>
    <w:rsid w:val="0006486F"/>
    <w:rsid w:val="00064DE8"/>
    <w:rsid w:val="0006529E"/>
    <w:rsid w:val="00073CDD"/>
    <w:rsid w:val="00074366"/>
    <w:rsid w:val="00074EF8"/>
    <w:rsid w:val="00083A73"/>
    <w:rsid w:val="0009081A"/>
    <w:rsid w:val="0009252C"/>
    <w:rsid w:val="00096238"/>
    <w:rsid w:val="000A07FB"/>
    <w:rsid w:val="000A2FC6"/>
    <w:rsid w:val="000B1B2C"/>
    <w:rsid w:val="000B49BA"/>
    <w:rsid w:val="000B5420"/>
    <w:rsid w:val="000B7437"/>
    <w:rsid w:val="000C1DF4"/>
    <w:rsid w:val="000C1E74"/>
    <w:rsid w:val="000C2EEB"/>
    <w:rsid w:val="000C3B1D"/>
    <w:rsid w:val="000C4DDD"/>
    <w:rsid w:val="000C5AAB"/>
    <w:rsid w:val="000D1AF6"/>
    <w:rsid w:val="000D4D8D"/>
    <w:rsid w:val="000D63CD"/>
    <w:rsid w:val="000D6429"/>
    <w:rsid w:val="000E10FC"/>
    <w:rsid w:val="000E4D34"/>
    <w:rsid w:val="000F3DA3"/>
    <w:rsid w:val="000F73AC"/>
    <w:rsid w:val="00103232"/>
    <w:rsid w:val="00103ACF"/>
    <w:rsid w:val="00115A86"/>
    <w:rsid w:val="00117569"/>
    <w:rsid w:val="00122DFE"/>
    <w:rsid w:val="001553F2"/>
    <w:rsid w:val="00156704"/>
    <w:rsid w:val="0016507E"/>
    <w:rsid w:val="0016556B"/>
    <w:rsid w:val="00166F9A"/>
    <w:rsid w:val="00167BE3"/>
    <w:rsid w:val="0017022F"/>
    <w:rsid w:val="001845A3"/>
    <w:rsid w:val="0018737B"/>
    <w:rsid w:val="001B00FB"/>
    <w:rsid w:val="001B1F70"/>
    <w:rsid w:val="001B30AA"/>
    <w:rsid w:val="001C0D29"/>
    <w:rsid w:val="001C33BA"/>
    <w:rsid w:val="001D17C1"/>
    <w:rsid w:val="001E28B9"/>
    <w:rsid w:val="001E3B39"/>
    <w:rsid w:val="001F1AB2"/>
    <w:rsid w:val="001F2961"/>
    <w:rsid w:val="001F490C"/>
    <w:rsid w:val="00203E46"/>
    <w:rsid w:val="00205409"/>
    <w:rsid w:val="00217117"/>
    <w:rsid w:val="00217D26"/>
    <w:rsid w:val="00222396"/>
    <w:rsid w:val="00222A77"/>
    <w:rsid w:val="002241D9"/>
    <w:rsid w:val="00225D28"/>
    <w:rsid w:val="00226E3C"/>
    <w:rsid w:val="002337AF"/>
    <w:rsid w:val="00234AC1"/>
    <w:rsid w:val="00234C57"/>
    <w:rsid w:val="0023658F"/>
    <w:rsid w:val="00247FD3"/>
    <w:rsid w:val="0025250E"/>
    <w:rsid w:val="00257B0F"/>
    <w:rsid w:val="00264C68"/>
    <w:rsid w:val="00266208"/>
    <w:rsid w:val="00267273"/>
    <w:rsid w:val="00284706"/>
    <w:rsid w:val="0028662E"/>
    <w:rsid w:val="002911F3"/>
    <w:rsid w:val="00293E4D"/>
    <w:rsid w:val="002945BC"/>
    <w:rsid w:val="002958AF"/>
    <w:rsid w:val="002C1D60"/>
    <w:rsid w:val="002D081F"/>
    <w:rsid w:val="002D1D90"/>
    <w:rsid w:val="002D21B0"/>
    <w:rsid w:val="002D38BE"/>
    <w:rsid w:val="002D3B1D"/>
    <w:rsid w:val="002E5551"/>
    <w:rsid w:val="002F139A"/>
    <w:rsid w:val="002F2262"/>
    <w:rsid w:val="002F2DD2"/>
    <w:rsid w:val="002F7162"/>
    <w:rsid w:val="00300E22"/>
    <w:rsid w:val="00304793"/>
    <w:rsid w:val="003066CC"/>
    <w:rsid w:val="003129E0"/>
    <w:rsid w:val="00331A4D"/>
    <w:rsid w:val="00333C08"/>
    <w:rsid w:val="003416B4"/>
    <w:rsid w:val="00342D06"/>
    <w:rsid w:val="003523AA"/>
    <w:rsid w:val="00353C5C"/>
    <w:rsid w:val="00361D18"/>
    <w:rsid w:val="00362604"/>
    <w:rsid w:val="00365ECF"/>
    <w:rsid w:val="0036771A"/>
    <w:rsid w:val="00367BFA"/>
    <w:rsid w:val="00371774"/>
    <w:rsid w:val="00376AB3"/>
    <w:rsid w:val="00377730"/>
    <w:rsid w:val="0038112E"/>
    <w:rsid w:val="0038177A"/>
    <w:rsid w:val="003857AD"/>
    <w:rsid w:val="00391B0E"/>
    <w:rsid w:val="0039386F"/>
    <w:rsid w:val="003956DB"/>
    <w:rsid w:val="003A1946"/>
    <w:rsid w:val="003A5AEB"/>
    <w:rsid w:val="003A5EA0"/>
    <w:rsid w:val="003B06B9"/>
    <w:rsid w:val="003B27D8"/>
    <w:rsid w:val="003B3E02"/>
    <w:rsid w:val="003B4A37"/>
    <w:rsid w:val="003C1976"/>
    <w:rsid w:val="003C1A39"/>
    <w:rsid w:val="003C431B"/>
    <w:rsid w:val="003C5E63"/>
    <w:rsid w:val="003C6503"/>
    <w:rsid w:val="003C66EA"/>
    <w:rsid w:val="003D1331"/>
    <w:rsid w:val="003D36D6"/>
    <w:rsid w:val="003D6F83"/>
    <w:rsid w:val="003E431D"/>
    <w:rsid w:val="003E484F"/>
    <w:rsid w:val="003F0D25"/>
    <w:rsid w:val="003F1775"/>
    <w:rsid w:val="003F20FF"/>
    <w:rsid w:val="003F331A"/>
    <w:rsid w:val="004021F2"/>
    <w:rsid w:val="004073FA"/>
    <w:rsid w:val="00411106"/>
    <w:rsid w:val="004124CF"/>
    <w:rsid w:val="0041415B"/>
    <w:rsid w:val="00415194"/>
    <w:rsid w:val="00416408"/>
    <w:rsid w:val="0042251A"/>
    <w:rsid w:val="004226FD"/>
    <w:rsid w:val="00422A36"/>
    <w:rsid w:val="00425D91"/>
    <w:rsid w:val="00434DC6"/>
    <w:rsid w:val="00436CF5"/>
    <w:rsid w:val="00437BD8"/>
    <w:rsid w:val="004524BA"/>
    <w:rsid w:val="004575EE"/>
    <w:rsid w:val="00457EE8"/>
    <w:rsid w:val="00462B09"/>
    <w:rsid w:val="00463F7E"/>
    <w:rsid w:val="00465ED8"/>
    <w:rsid w:val="0047192D"/>
    <w:rsid w:val="00472CEF"/>
    <w:rsid w:val="00472F55"/>
    <w:rsid w:val="00475232"/>
    <w:rsid w:val="00477637"/>
    <w:rsid w:val="00484E87"/>
    <w:rsid w:val="00491335"/>
    <w:rsid w:val="00491C06"/>
    <w:rsid w:val="004963C2"/>
    <w:rsid w:val="004972CC"/>
    <w:rsid w:val="004A629C"/>
    <w:rsid w:val="004B26F9"/>
    <w:rsid w:val="004B549E"/>
    <w:rsid w:val="004C2935"/>
    <w:rsid w:val="004C4535"/>
    <w:rsid w:val="004C7BFC"/>
    <w:rsid w:val="004D0FA1"/>
    <w:rsid w:val="004D2B63"/>
    <w:rsid w:val="004D5257"/>
    <w:rsid w:val="004E2975"/>
    <w:rsid w:val="004E7581"/>
    <w:rsid w:val="004F0F53"/>
    <w:rsid w:val="004F1DDF"/>
    <w:rsid w:val="00500D0A"/>
    <w:rsid w:val="00501F99"/>
    <w:rsid w:val="00503075"/>
    <w:rsid w:val="005035C1"/>
    <w:rsid w:val="00503B9A"/>
    <w:rsid w:val="00506A6B"/>
    <w:rsid w:val="00512A0D"/>
    <w:rsid w:val="0051674D"/>
    <w:rsid w:val="00524286"/>
    <w:rsid w:val="0052553F"/>
    <w:rsid w:val="0053043B"/>
    <w:rsid w:val="00531869"/>
    <w:rsid w:val="00532087"/>
    <w:rsid w:val="005369B7"/>
    <w:rsid w:val="00541C38"/>
    <w:rsid w:val="00546459"/>
    <w:rsid w:val="005536A1"/>
    <w:rsid w:val="00556DCE"/>
    <w:rsid w:val="00557648"/>
    <w:rsid w:val="005648C7"/>
    <w:rsid w:val="0057268C"/>
    <w:rsid w:val="005735F7"/>
    <w:rsid w:val="00575EB9"/>
    <w:rsid w:val="005769CA"/>
    <w:rsid w:val="00580B0A"/>
    <w:rsid w:val="00582742"/>
    <w:rsid w:val="00582AFD"/>
    <w:rsid w:val="00591121"/>
    <w:rsid w:val="00593676"/>
    <w:rsid w:val="00596089"/>
    <w:rsid w:val="005A1B0B"/>
    <w:rsid w:val="005A2EB0"/>
    <w:rsid w:val="005A6344"/>
    <w:rsid w:val="005A68BB"/>
    <w:rsid w:val="005B198B"/>
    <w:rsid w:val="005B19D6"/>
    <w:rsid w:val="005B1D75"/>
    <w:rsid w:val="005B2A88"/>
    <w:rsid w:val="005B43A9"/>
    <w:rsid w:val="005B77E9"/>
    <w:rsid w:val="005C034E"/>
    <w:rsid w:val="005C3760"/>
    <w:rsid w:val="005C7C91"/>
    <w:rsid w:val="005D04B0"/>
    <w:rsid w:val="005D1BCC"/>
    <w:rsid w:val="005D5883"/>
    <w:rsid w:val="005D7484"/>
    <w:rsid w:val="005E08DE"/>
    <w:rsid w:val="005E1AB8"/>
    <w:rsid w:val="005E3DE5"/>
    <w:rsid w:val="005E7760"/>
    <w:rsid w:val="005F73AB"/>
    <w:rsid w:val="006001E3"/>
    <w:rsid w:val="00600426"/>
    <w:rsid w:val="00603F6B"/>
    <w:rsid w:val="00613D0B"/>
    <w:rsid w:val="0061435F"/>
    <w:rsid w:val="0061619F"/>
    <w:rsid w:val="00616352"/>
    <w:rsid w:val="00616B5E"/>
    <w:rsid w:val="00621A5B"/>
    <w:rsid w:val="00622F6F"/>
    <w:rsid w:val="00626DF6"/>
    <w:rsid w:val="00630401"/>
    <w:rsid w:val="006309B1"/>
    <w:rsid w:val="00631927"/>
    <w:rsid w:val="006357DD"/>
    <w:rsid w:val="00644114"/>
    <w:rsid w:val="00646F97"/>
    <w:rsid w:val="0064791F"/>
    <w:rsid w:val="00662B04"/>
    <w:rsid w:val="00666500"/>
    <w:rsid w:val="0067090C"/>
    <w:rsid w:val="00670BCB"/>
    <w:rsid w:val="00674EE3"/>
    <w:rsid w:val="00676ECC"/>
    <w:rsid w:val="00681499"/>
    <w:rsid w:val="006863AE"/>
    <w:rsid w:val="00694585"/>
    <w:rsid w:val="006A5223"/>
    <w:rsid w:val="006A6B0A"/>
    <w:rsid w:val="006C42DA"/>
    <w:rsid w:val="006C644C"/>
    <w:rsid w:val="006D11FF"/>
    <w:rsid w:val="006E0895"/>
    <w:rsid w:val="006E0B67"/>
    <w:rsid w:val="006E0FB5"/>
    <w:rsid w:val="006E4738"/>
    <w:rsid w:val="006F01DA"/>
    <w:rsid w:val="006F13D5"/>
    <w:rsid w:val="006F20E9"/>
    <w:rsid w:val="006F51E3"/>
    <w:rsid w:val="006F5EA2"/>
    <w:rsid w:val="006F5FE5"/>
    <w:rsid w:val="006F6B61"/>
    <w:rsid w:val="00701A0D"/>
    <w:rsid w:val="00706089"/>
    <w:rsid w:val="007120CB"/>
    <w:rsid w:val="00712F2C"/>
    <w:rsid w:val="0072473C"/>
    <w:rsid w:val="00731C98"/>
    <w:rsid w:val="00732C25"/>
    <w:rsid w:val="0073779B"/>
    <w:rsid w:val="0074043A"/>
    <w:rsid w:val="0074690F"/>
    <w:rsid w:val="00747DAA"/>
    <w:rsid w:val="007510C9"/>
    <w:rsid w:val="007537FD"/>
    <w:rsid w:val="0075786B"/>
    <w:rsid w:val="00761825"/>
    <w:rsid w:val="007644AE"/>
    <w:rsid w:val="007709C8"/>
    <w:rsid w:val="00776DBF"/>
    <w:rsid w:val="0078560A"/>
    <w:rsid w:val="00791EC1"/>
    <w:rsid w:val="0079211C"/>
    <w:rsid w:val="007978EF"/>
    <w:rsid w:val="00797C7A"/>
    <w:rsid w:val="007B2818"/>
    <w:rsid w:val="007B59D8"/>
    <w:rsid w:val="007B761B"/>
    <w:rsid w:val="007C1D86"/>
    <w:rsid w:val="007D0380"/>
    <w:rsid w:val="007E71C1"/>
    <w:rsid w:val="007F3693"/>
    <w:rsid w:val="00800610"/>
    <w:rsid w:val="00800D14"/>
    <w:rsid w:val="00802B12"/>
    <w:rsid w:val="00804971"/>
    <w:rsid w:val="008052F7"/>
    <w:rsid w:val="008058C0"/>
    <w:rsid w:val="008104B0"/>
    <w:rsid w:val="008161F1"/>
    <w:rsid w:val="008171F0"/>
    <w:rsid w:val="0082032E"/>
    <w:rsid w:val="00822F86"/>
    <w:rsid w:val="008241C5"/>
    <w:rsid w:val="008334E7"/>
    <w:rsid w:val="00834253"/>
    <w:rsid w:val="00835D56"/>
    <w:rsid w:val="00836814"/>
    <w:rsid w:val="00836B06"/>
    <w:rsid w:val="00843264"/>
    <w:rsid w:val="00850A68"/>
    <w:rsid w:val="00851E1C"/>
    <w:rsid w:val="00855F79"/>
    <w:rsid w:val="0085696C"/>
    <w:rsid w:val="00862C7C"/>
    <w:rsid w:val="008635C1"/>
    <w:rsid w:val="00872BA8"/>
    <w:rsid w:val="008832C4"/>
    <w:rsid w:val="00884E3B"/>
    <w:rsid w:val="00893A69"/>
    <w:rsid w:val="00893B41"/>
    <w:rsid w:val="008946D3"/>
    <w:rsid w:val="008B376C"/>
    <w:rsid w:val="008B37B4"/>
    <w:rsid w:val="008B649D"/>
    <w:rsid w:val="008B7BAC"/>
    <w:rsid w:val="008C1388"/>
    <w:rsid w:val="008C14C3"/>
    <w:rsid w:val="008C2AEB"/>
    <w:rsid w:val="008C4538"/>
    <w:rsid w:val="008D14F7"/>
    <w:rsid w:val="008D4327"/>
    <w:rsid w:val="008D567F"/>
    <w:rsid w:val="008D6E6B"/>
    <w:rsid w:val="008E0BF5"/>
    <w:rsid w:val="008E0C23"/>
    <w:rsid w:val="008E1F5B"/>
    <w:rsid w:val="008E44A5"/>
    <w:rsid w:val="008E4550"/>
    <w:rsid w:val="00900235"/>
    <w:rsid w:val="00903867"/>
    <w:rsid w:val="00911508"/>
    <w:rsid w:val="009137E8"/>
    <w:rsid w:val="00915225"/>
    <w:rsid w:val="00915E15"/>
    <w:rsid w:val="009174CB"/>
    <w:rsid w:val="00917E4A"/>
    <w:rsid w:val="00921504"/>
    <w:rsid w:val="009225A5"/>
    <w:rsid w:val="0093619F"/>
    <w:rsid w:val="00936F60"/>
    <w:rsid w:val="00947CB3"/>
    <w:rsid w:val="00955979"/>
    <w:rsid w:val="00956C2D"/>
    <w:rsid w:val="00963765"/>
    <w:rsid w:val="00964556"/>
    <w:rsid w:val="009665E6"/>
    <w:rsid w:val="00970AE9"/>
    <w:rsid w:val="00975CE5"/>
    <w:rsid w:val="00982143"/>
    <w:rsid w:val="00983320"/>
    <w:rsid w:val="009851A8"/>
    <w:rsid w:val="0099413B"/>
    <w:rsid w:val="00997324"/>
    <w:rsid w:val="009A17C5"/>
    <w:rsid w:val="009A5575"/>
    <w:rsid w:val="009A59DB"/>
    <w:rsid w:val="009A5ED7"/>
    <w:rsid w:val="009A70E7"/>
    <w:rsid w:val="009C322C"/>
    <w:rsid w:val="009C3932"/>
    <w:rsid w:val="009C58A2"/>
    <w:rsid w:val="009D18E3"/>
    <w:rsid w:val="009D24B2"/>
    <w:rsid w:val="009D5F24"/>
    <w:rsid w:val="009E3B35"/>
    <w:rsid w:val="009F18AE"/>
    <w:rsid w:val="009F6059"/>
    <w:rsid w:val="009F63CC"/>
    <w:rsid w:val="00A03C17"/>
    <w:rsid w:val="00A047A2"/>
    <w:rsid w:val="00A06AEA"/>
    <w:rsid w:val="00A06FB7"/>
    <w:rsid w:val="00A1103D"/>
    <w:rsid w:val="00A14978"/>
    <w:rsid w:val="00A21BCE"/>
    <w:rsid w:val="00A362EB"/>
    <w:rsid w:val="00A3676C"/>
    <w:rsid w:val="00A403ED"/>
    <w:rsid w:val="00A50A38"/>
    <w:rsid w:val="00A53508"/>
    <w:rsid w:val="00A54B00"/>
    <w:rsid w:val="00A55C2C"/>
    <w:rsid w:val="00A6317A"/>
    <w:rsid w:val="00A6422A"/>
    <w:rsid w:val="00A71D99"/>
    <w:rsid w:val="00A76264"/>
    <w:rsid w:val="00A86D48"/>
    <w:rsid w:val="00A94C07"/>
    <w:rsid w:val="00AA10B2"/>
    <w:rsid w:val="00AA209A"/>
    <w:rsid w:val="00AA563B"/>
    <w:rsid w:val="00AA75A9"/>
    <w:rsid w:val="00AB25A1"/>
    <w:rsid w:val="00AB5BEE"/>
    <w:rsid w:val="00AB7AAE"/>
    <w:rsid w:val="00AC1844"/>
    <w:rsid w:val="00AC1AD4"/>
    <w:rsid w:val="00AC20A3"/>
    <w:rsid w:val="00AC3F6B"/>
    <w:rsid w:val="00AC7EEC"/>
    <w:rsid w:val="00AD3894"/>
    <w:rsid w:val="00AD599A"/>
    <w:rsid w:val="00AD7BBB"/>
    <w:rsid w:val="00AE0B46"/>
    <w:rsid w:val="00AE4E87"/>
    <w:rsid w:val="00AE5807"/>
    <w:rsid w:val="00AF45D0"/>
    <w:rsid w:val="00AF59BC"/>
    <w:rsid w:val="00B02403"/>
    <w:rsid w:val="00B074AC"/>
    <w:rsid w:val="00B07BAD"/>
    <w:rsid w:val="00B103DA"/>
    <w:rsid w:val="00B132F0"/>
    <w:rsid w:val="00B13343"/>
    <w:rsid w:val="00B225C3"/>
    <w:rsid w:val="00B2377A"/>
    <w:rsid w:val="00B318E6"/>
    <w:rsid w:val="00B41D92"/>
    <w:rsid w:val="00B42653"/>
    <w:rsid w:val="00B46697"/>
    <w:rsid w:val="00B473A9"/>
    <w:rsid w:val="00B47835"/>
    <w:rsid w:val="00B5061A"/>
    <w:rsid w:val="00B50B3F"/>
    <w:rsid w:val="00B539E7"/>
    <w:rsid w:val="00B5668C"/>
    <w:rsid w:val="00B56833"/>
    <w:rsid w:val="00B62840"/>
    <w:rsid w:val="00B65FF6"/>
    <w:rsid w:val="00B7037E"/>
    <w:rsid w:val="00B715CB"/>
    <w:rsid w:val="00B804A3"/>
    <w:rsid w:val="00B817EB"/>
    <w:rsid w:val="00B8398A"/>
    <w:rsid w:val="00B9262E"/>
    <w:rsid w:val="00BB1E56"/>
    <w:rsid w:val="00BB2EA4"/>
    <w:rsid w:val="00BB4A69"/>
    <w:rsid w:val="00BB5A43"/>
    <w:rsid w:val="00BC39A3"/>
    <w:rsid w:val="00BC3C48"/>
    <w:rsid w:val="00BC7412"/>
    <w:rsid w:val="00BD0F4F"/>
    <w:rsid w:val="00BD2066"/>
    <w:rsid w:val="00BD2C12"/>
    <w:rsid w:val="00BD48DF"/>
    <w:rsid w:val="00BD4EC3"/>
    <w:rsid w:val="00BE0CB3"/>
    <w:rsid w:val="00BE5DA2"/>
    <w:rsid w:val="00BE7AB4"/>
    <w:rsid w:val="00BF588B"/>
    <w:rsid w:val="00BF6159"/>
    <w:rsid w:val="00BF6A24"/>
    <w:rsid w:val="00C01D4F"/>
    <w:rsid w:val="00C025E4"/>
    <w:rsid w:val="00C04E24"/>
    <w:rsid w:val="00C05060"/>
    <w:rsid w:val="00C1299E"/>
    <w:rsid w:val="00C15E7A"/>
    <w:rsid w:val="00C213DF"/>
    <w:rsid w:val="00C23556"/>
    <w:rsid w:val="00C26050"/>
    <w:rsid w:val="00C26D82"/>
    <w:rsid w:val="00C271B2"/>
    <w:rsid w:val="00C321C8"/>
    <w:rsid w:val="00C412BB"/>
    <w:rsid w:val="00C41FFC"/>
    <w:rsid w:val="00C47C03"/>
    <w:rsid w:val="00C501A9"/>
    <w:rsid w:val="00C515D6"/>
    <w:rsid w:val="00C5357F"/>
    <w:rsid w:val="00C56650"/>
    <w:rsid w:val="00C620AE"/>
    <w:rsid w:val="00C63CAD"/>
    <w:rsid w:val="00C70939"/>
    <w:rsid w:val="00C722A0"/>
    <w:rsid w:val="00C83212"/>
    <w:rsid w:val="00C85A99"/>
    <w:rsid w:val="00C85AB4"/>
    <w:rsid w:val="00C92DD9"/>
    <w:rsid w:val="00C95A79"/>
    <w:rsid w:val="00C9671B"/>
    <w:rsid w:val="00C976AD"/>
    <w:rsid w:val="00CA0A88"/>
    <w:rsid w:val="00CA457B"/>
    <w:rsid w:val="00CA4F50"/>
    <w:rsid w:val="00CC2E28"/>
    <w:rsid w:val="00CC5B0D"/>
    <w:rsid w:val="00CE0B00"/>
    <w:rsid w:val="00CE53B7"/>
    <w:rsid w:val="00CE591A"/>
    <w:rsid w:val="00CF2770"/>
    <w:rsid w:val="00D174F9"/>
    <w:rsid w:val="00D22395"/>
    <w:rsid w:val="00D27483"/>
    <w:rsid w:val="00D27D48"/>
    <w:rsid w:val="00D4105B"/>
    <w:rsid w:val="00D41AA6"/>
    <w:rsid w:val="00D47CAF"/>
    <w:rsid w:val="00D5279A"/>
    <w:rsid w:val="00D52A3D"/>
    <w:rsid w:val="00D54D45"/>
    <w:rsid w:val="00D555CD"/>
    <w:rsid w:val="00D641A9"/>
    <w:rsid w:val="00D70AAD"/>
    <w:rsid w:val="00D74ED2"/>
    <w:rsid w:val="00D85E25"/>
    <w:rsid w:val="00D91AC8"/>
    <w:rsid w:val="00D9228B"/>
    <w:rsid w:val="00D97893"/>
    <w:rsid w:val="00DA0C9E"/>
    <w:rsid w:val="00DA53DD"/>
    <w:rsid w:val="00DA7BD1"/>
    <w:rsid w:val="00DB2FF9"/>
    <w:rsid w:val="00DB7BCB"/>
    <w:rsid w:val="00DC2DFE"/>
    <w:rsid w:val="00DC4E81"/>
    <w:rsid w:val="00DC70DD"/>
    <w:rsid w:val="00DD19F2"/>
    <w:rsid w:val="00DD377D"/>
    <w:rsid w:val="00DD5F2F"/>
    <w:rsid w:val="00DD6197"/>
    <w:rsid w:val="00DE3829"/>
    <w:rsid w:val="00DE4F78"/>
    <w:rsid w:val="00DE57A8"/>
    <w:rsid w:val="00DF0F42"/>
    <w:rsid w:val="00DF3C55"/>
    <w:rsid w:val="00E06F24"/>
    <w:rsid w:val="00E1046B"/>
    <w:rsid w:val="00E1049A"/>
    <w:rsid w:val="00E1305E"/>
    <w:rsid w:val="00E135C8"/>
    <w:rsid w:val="00E140BB"/>
    <w:rsid w:val="00E154DE"/>
    <w:rsid w:val="00E1588B"/>
    <w:rsid w:val="00E211C8"/>
    <w:rsid w:val="00E31B7D"/>
    <w:rsid w:val="00E33B94"/>
    <w:rsid w:val="00E456B8"/>
    <w:rsid w:val="00E45A93"/>
    <w:rsid w:val="00E4645D"/>
    <w:rsid w:val="00E47BCD"/>
    <w:rsid w:val="00E5332D"/>
    <w:rsid w:val="00E60237"/>
    <w:rsid w:val="00E628E7"/>
    <w:rsid w:val="00E63AE5"/>
    <w:rsid w:val="00E75E0F"/>
    <w:rsid w:val="00E81A47"/>
    <w:rsid w:val="00E96ED6"/>
    <w:rsid w:val="00EB3D8B"/>
    <w:rsid w:val="00EB49A1"/>
    <w:rsid w:val="00EB6B6C"/>
    <w:rsid w:val="00EB6DDB"/>
    <w:rsid w:val="00EC0FC1"/>
    <w:rsid w:val="00EC37A0"/>
    <w:rsid w:val="00EC4725"/>
    <w:rsid w:val="00EE1A62"/>
    <w:rsid w:val="00EE4E88"/>
    <w:rsid w:val="00EF03DB"/>
    <w:rsid w:val="00EF14E6"/>
    <w:rsid w:val="00EF41F2"/>
    <w:rsid w:val="00F1523B"/>
    <w:rsid w:val="00F177FD"/>
    <w:rsid w:val="00F26E06"/>
    <w:rsid w:val="00F271B5"/>
    <w:rsid w:val="00F31682"/>
    <w:rsid w:val="00F35E55"/>
    <w:rsid w:val="00F37F18"/>
    <w:rsid w:val="00F4126C"/>
    <w:rsid w:val="00F4233D"/>
    <w:rsid w:val="00F55B7A"/>
    <w:rsid w:val="00F66F2F"/>
    <w:rsid w:val="00F71143"/>
    <w:rsid w:val="00F73080"/>
    <w:rsid w:val="00F753F3"/>
    <w:rsid w:val="00F77AC1"/>
    <w:rsid w:val="00F83B0A"/>
    <w:rsid w:val="00F85E97"/>
    <w:rsid w:val="00F93E1E"/>
    <w:rsid w:val="00FB27E8"/>
    <w:rsid w:val="00FB3337"/>
    <w:rsid w:val="00FC3A66"/>
    <w:rsid w:val="00FC4964"/>
    <w:rsid w:val="00FD5015"/>
    <w:rsid w:val="00FE08A3"/>
    <w:rsid w:val="00FF22A8"/>
    <w:rsid w:val="03F82FAB"/>
    <w:rsid w:val="05132FE0"/>
    <w:rsid w:val="07E02B0E"/>
    <w:rsid w:val="0808207A"/>
    <w:rsid w:val="085007D1"/>
    <w:rsid w:val="0A2D2601"/>
    <w:rsid w:val="0B575C86"/>
    <w:rsid w:val="0C1E798F"/>
    <w:rsid w:val="0C4C388F"/>
    <w:rsid w:val="0DBA0085"/>
    <w:rsid w:val="10FA3E3D"/>
    <w:rsid w:val="14846E65"/>
    <w:rsid w:val="15977E17"/>
    <w:rsid w:val="15B82234"/>
    <w:rsid w:val="19AE1E58"/>
    <w:rsid w:val="1D050856"/>
    <w:rsid w:val="208064F3"/>
    <w:rsid w:val="244405C5"/>
    <w:rsid w:val="25CF698C"/>
    <w:rsid w:val="2D712533"/>
    <w:rsid w:val="2EE57765"/>
    <w:rsid w:val="2FDD5D46"/>
    <w:rsid w:val="30DB181E"/>
    <w:rsid w:val="32AE2745"/>
    <w:rsid w:val="35136902"/>
    <w:rsid w:val="3A2A5DF5"/>
    <w:rsid w:val="3A5A33D2"/>
    <w:rsid w:val="3B35087B"/>
    <w:rsid w:val="3F507869"/>
    <w:rsid w:val="40EF6EEA"/>
    <w:rsid w:val="427C1280"/>
    <w:rsid w:val="469A0E7E"/>
    <w:rsid w:val="4707031A"/>
    <w:rsid w:val="48500B63"/>
    <w:rsid w:val="48B92A22"/>
    <w:rsid w:val="4DB715B6"/>
    <w:rsid w:val="4F0A3B01"/>
    <w:rsid w:val="4FFA2389"/>
    <w:rsid w:val="50B134A0"/>
    <w:rsid w:val="5B7E298D"/>
    <w:rsid w:val="5CB71F34"/>
    <w:rsid w:val="5DEF0DE8"/>
    <w:rsid w:val="611654EF"/>
    <w:rsid w:val="631B11D8"/>
    <w:rsid w:val="65C13E40"/>
    <w:rsid w:val="67EB3366"/>
    <w:rsid w:val="6B3118DE"/>
    <w:rsid w:val="6CAF6BA6"/>
    <w:rsid w:val="6CCB68D0"/>
    <w:rsid w:val="71ED0795"/>
    <w:rsid w:val="72EB4782"/>
    <w:rsid w:val="74150CA1"/>
    <w:rsid w:val="76BE5DDE"/>
    <w:rsid w:val="76C8280D"/>
    <w:rsid w:val="76E336BF"/>
    <w:rsid w:val="771B7961"/>
    <w:rsid w:val="77BF39C9"/>
    <w:rsid w:val="7987043C"/>
    <w:rsid w:val="79AB2165"/>
    <w:rsid w:val="79B32E26"/>
    <w:rsid w:val="7BFED755"/>
    <w:rsid w:val="7CF24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C8DDA1"/>
  <w15:docId w15:val="{2D6930A3-5824-4DE3-B2F3-5243606B5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eastAsia="微软雅黑"/>
      <w:kern w:val="2"/>
      <w:sz w:val="18"/>
      <w:szCs w:val="24"/>
    </w:rPr>
  </w:style>
  <w:style w:type="paragraph" w:styleId="1">
    <w:name w:val="heading 1"/>
    <w:basedOn w:val="a"/>
    <w:next w:val="a"/>
    <w:qFormat/>
    <w:pPr>
      <w:numPr>
        <w:numId w:val="1"/>
      </w:numPr>
      <w:shd w:val="clear" w:color="auto" w:fill="000000"/>
      <w:spacing w:before="120" w:after="120" w:line="578" w:lineRule="auto"/>
      <w:jc w:val="left"/>
      <w:outlineLvl w:val="0"/>
    </w:pPr>
    <w:rPr>
      <w:rFonts w:ascii="Arial" w:hAnsi="Arial"/>
      <w:b/>
      <w:bCs/>
      <w:color w:val="FFFFFF"/>
      <w:kern w:val="44"/>
      <w:sz w:val="30"/>
      <w:szCs w:val="44"/>
    </w:rPr>
  </w:style>
  <w:style w:type="paragraph" w:styleId="2">
    <w:name w:val="heading 2"/>
    <w:basedOn w:val="a"/>
    <w:next w:val="a"/>
    <w:qFormat/>
    <w:pPr>
      <w:numPr>
        <w:ilvl w:val="1"/>
        <w:numId w:val="1"/>
      </w:numPr>
      <w:tabs>
        <w:tab w:val="left" w:pos="432"/>
      </w:tabs>
      <w:spacing w:before="60" w:after="60" w:line="415" w:lineRule="auto"/>
      <w:jc w:val="left"/>
      <w:outlineLvl w:val="1"/>
    </w:pPr>
    <w:rPr>
      <w:rFonts w:ascii="Arial" w:hAnsi="Arial"/>
      <w:b/>
      <w:bCs/>
      <w:kern w:val="4"/>
      <w:sz w:val="24"/>
      <w:szCs w:val="32"/>
    </w:rPr>
  </w:style>
  <w:style w:type="paragraph" w:styleId="3">
    <w:name w:val="heading 3"/>
    <w:basedOn w:val="a"/>
    <w:next w:val="a"/>
    <w:qFormat/>
    <w:pPr>
      <w:numPr>
        <w:ilvl w:val="2"/>
        <w:numId w:val="1"/>
      </w:numPr>
      <w:tabs>
        <w:tab w:val="left" w:pos="432"/>
        <w:tab w:val="left" w:pos="1049"/>
      </w:tabs>
      <w:spacing w:before="40" w:after="40" w:line="415" w:lineRule="auto"/>
      <w:jc w:val="left"/>
      <w:outlineLvl w:val="2"/>
    </w:pPr>
    <w:rPr>
      <w:rFonts w:ascii="Arial" w:hAnsi="Arial"/>
      <w:b/>
      <w:bCs/>
      <w:kern w:val="0"/>
      <w:sz w:val="2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customStyle="1" w:styleId="10">
    <w:name w:val="列表段落1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rPr>
      <w:rFonts w:eastAsia="微软雅黑"/>
      <w:kern w:val="2"/>
      <w:sz w:val="18"/>
      <w:szCs w:val="18"/>
    </w:rPr>
  </w:style>
  <w:style w:type="character" w:customStyle="1" w:styleId="a4">
    <w:name w:val="页脚 字符"/>
    <w:basedOn w:val="a0"/>
    <w:link w:val="a3"/>
    <w:rPr>
      <w:rFonts w:eastAsia="微软雅黑"/>
      <w:kern w:val="2"/>
      <w:sz w:val="18"/>
      <w:szCs w:val="18"/>
    </w:rPr>
  </w:style>
  <w:style w:type="paragraph" w:customStyle="1" w:styleId="11">
    <w:name w:val="修订1"/>
    <w:hidden/>
    <w:uiPriority w:val="99"/>
    <w:semiHidden/>
    <w:qFormat/>
    <w:rPr>
      <w:rFonts w:eastAsia="微软雅黑"/>
      <w:kern w:val="2"/>
      <w:sz w:val="18"/>
      <w:szCs w:val="24"/>
    </w:rPr>
  </w:style>
  <w:style w:type="paragraph" w:styleId="a7">
    <w:name w:val="Revision"/>
    <w:hidden/>
    <w:uiPriority w:val="99"/>
    <w:semiHidden/>
    <w:rsid w:val="00EB6B6C"/>
    <w:rPr>
      <w:rFonts w:eastAsia="微软雅黑"/>
      <w:kern w:val="2"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microsoft.com/office/2011/relationships/people" Target="people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7AF9BFA3-8B8C-4500-A0E1-BD7568AC299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8</Pages>
  <Words>700</Words>
  <Characters>3993</Characters>
  <Application>Microsoft Office Word</Application>
  <DocSecurity>0</DocSecurity>
  <Lines>33</Lines>
  <Paragraphs>9</Paragraphs>
  <ScaleCrop>false</ScaleCrop>
  <Company/>
  <LinksUpToDate>false</LinksUpToDate>
  <CharactersWithSpaces>4684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午夜の钟声</dc:creator>
  <cp:lastModifiedBy>Administrator</cp:lastModifiedBy>
  <cp:revision>288</cp:revision>
  <dcterms:created xsi:type="dcterms:W3CDTF">2020-02-26T14:11:00Z</dcterms:created>
  <dcterms:modified xsi:type="dcterms:W3CDTF">2022-11-18T07:29:00Z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2052-3.2.1.5071</vt:lpwstr>
  </property>
</Properties>
</file>